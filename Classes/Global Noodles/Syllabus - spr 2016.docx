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276CD" w14:textId="1D7EFA51" w:rsidR="00E71153" w:rsidRPr="003C79C6" w:rsidRDefault="00E71153" w:rsidP="00E71153">
      <w:pPr>
        <w:pStyle w:val="NoSpacing"/>
        <w:rPr>
          <w:rFonts w:ascii="Cambria" w:hAnsi="Cambria"/>
          <w:b/>
        </w:rPr>
      </w:pPr>
      <w:r w:rsidRPr="003C79C6">
        <w:rPr>
          <w:rStyle w:val="il"/>
          <w:rFonts w:ascii="Cambria" w:eastAsia="Times New Roman" w:hAnsi="Cambria" w:cs="Times New Roman"/>
          <w:b/>
        </w:rPr>
        <w:t>Global</w:t>
      </w:r>
      <w:r w:rsidRPr="003C79C6">
        <w:rPr>
          <w:rFonts w:ascii="Cambria" w:hAnsi="Cambria"/>
          <w:b/>
        </w:rPr>
        <w:t xml:space="preserve"> </w:t>
      </w:r>
      <w:r w:rsidRPr="003C79C6">
        <w:rPr>
          <w:rStyle w:val="il"/>
          <w:rFonts w:ascii="Cambria" w:eastAsia="Times New Roman" w:hAnsi="Cambria" w:cs="Times New Roman"/>
          <w:b/>
        </w:rPr>
        <w:t>Noodles</w:t>
      </w:r>
      <w:r w:rsidR="00606794" w:rsidRPr="003C79C6">
        <w:rPr>
          <w:rFonts w:ascii="Cambria" w:hAnsi="Cambria"/>
          <w:b/>
        </w:rPr>
        <w:t>: Silk Routes,</w:t>
      </w:r>
      <w:r w:rsidRPr="003C79C6">
        <w:rPr>
          <w:rFonts w:ascii="Cambria" w:hAnsi="Cambria"/>
          <w:b/>
        </w:rPr>
        <w:t xml:space="preserve"> Subway Connections</w:t>
      </w:r>
      <w:r w:rsidR="00606794" w:rsidRPr="003C79C6">
        <w:rPr>
          <w:rFonts w:ascii="Cambria" w:hAnsi="Cambria"/>
          <w:b/>
        </w:rPr>
        <w:t xml:space="preserve"> &amp; the Umami Quest</w:t>
      </w:r>
    </w:p>
    <w:p w14:paraId="25D21386" w14:textId="0743C590" w:rsidR="005D469A" w:rsidRPr="003C79C6" w:rsidRDefault="005D469A" w:rsidP="00E71153">
      <w:pPr>
        <w:pStyle w:val="NoSpacing"/>
        <w:rPr>
          <w:rFonts w:ascii="Cambria" w:hAnsi="Cambria"/>
          <w:b/>
        </w:rPr>
      </w:pPr>
      <w:r w:rsidRPr="003C79C6">
        <w:rPr>
          <w:rFonts w:ascii="Cambria" w:hAnsi="Cambria"/>
          <w:b/>
        </w:rPr>
        <w:t>An Experimental Research Lab</w:t>
      </w:r>
    </w:p>
    <w:p w14:paraId="6FCAB400" w14:textId="07A5C09C" w:rsidR="004A31F4" w:rsidRPr="003C79C6" w:rsidRDefault="004A31F4" w:rsidP="004A31F4">
      <w:pPr>
        <w:pStyle w:val="NoSpacing"/>
        <w:rPr>
          <w:rFonts w:ascii="Cambria" w:hAnsi="Cambria"/>
        </w:rPr>
      </w:pPr>
      <w:r w:rsidRPr="003C79C6">
        <w:rPr>
          <w:rFonts w:ascii="Cambria" w:hAnsi="Cambria"/>
        </w:rPr>
        <w:t xml:space="preserve">NYU Spring 2016  </w:t>
      </w:r>
      <w:r w:rsidR="00606794" w:rsidRPr="003C79C6">
        <w:rPr>
          <w:rFonts w:ascii="Cambria" w:hAnsi="Cambria"/>
        </w:rPr>
        <w:t>(</w:t>
      </w:r>
      <w:r w:rsidRPr="003C79C6">
        <w:rPr>
          <w:rFonts w:ascii="Cambria" w:eastAsia="Times New Roman" w:hAnsi="Cambria" w:cs="Times New Roman"/>
        </w:rPr>
        <w:t>IDSEM-UG 1867</w:t>
      </w:r>
      <w:r w:rsidR="00DD0DC1" w:rsidRPr="003C79C6">
        <w:rPr>
          <w:rFonts w:ascii="Cambria" w:eastAsia="Times New Roman" w:hAnsi="Cambria" w:cs="Times New Roman"/>
        </w:rPr>
        <w:t xml:space="preserve"> &amp; UA 380)</w:t>
      </w:r>
    </w:p>
    <w:p w14:paraId="51BDC779" w14:textId="77777777" w:rsidR="005D469A" w:rsidRPr="003C79C6" w:rsidRDefault="005D469A" w:rsidP="00E71153">
      <w:pPr>
        <w:pStyle w:val="NoSpacing"/>
        <w:rPr>
          <w:rFonts w:ascii="Cambria" w:hAnsi="Cambria"/>
          <w:i/>
        </w:rPr>
      </w:pPr>
    </w:p>
    <w:p w14:paraId="0480A868" w14:textId="6CC9CB12" w:rsidR="004A31F4" w:rsidRPr="003C79C6" w:rsidRDefault="004A31F4" w:rsidP="00E71153">
      <w:pPr>
        <w:pStyle w:val="NoSpacing"/>
        <w:rPr>
          <w:rFonts w:ascii="Cambria" w:hAnsi="Cambria"/>
        </w:rPr>
      </w:pPr>
      <w:r w:rsidRPr="003C79C6">
        <w:rPr>
          <w:rFonts w:ascii="Cambria" w:hAnsi="Cambria"/>
        </w:rPr>
        <w:t>Professor</w:t>
      </w:r>
      <w:r w:rsidR="00606794" w:rsidRPr="003C79C6">
        <w:rPr>
          <w:rFonts w:ascii="Cambria" w:hAnsi="Cambria"/>
        </w:rPr>
        <w:t>:</w:t>
      </w:r>
      <w:r w:rsidRPr="003C79C6">
        <w:rPr>
          <w:rFonts w:ascii="Cambria" w:hAnsi="Cambria"/>
        </w:rPr>
        <w:t xml:space="preserve"> Jack (John Kuo Wei) Tchen</w:t>
      </w:r>
    </w:p>
    <w:p w14:paraId="56C95766" w14:textId="148073FE" w:rsidR="004A31F4" w:rsidRPr="003C79C6" w:rsidDel="0097531B" w:rsidRDefault="004A31F4" w:rsidP="00E71153">
      <w:pPr>
        <w:pStyle w:val="NoSpacing"/>
        <w:rPr>
          <w:del w:id="0" w:author="Jack Tchen" w:date="2016-01-28T09:46:00Z"/>
          <w:rFonts w:ascii="Cambria" w:hAnsi="Cambria"/>
        </w:rPr>
      </w:pPr>
      <w:r w:rsidRPr="003C79C6">
        <w:rPr>
          <w:rFonts w:ascii="Cambria" w:hAnsi="Cambria"/>
        </w:rPr>
        <w:t>TA</w:t>
      </w:r>
      <w:r w:rsidR="00606794" w:rsidRPr="003C79C6">
        <w:rPr>
          <w:rFonts w:ascii="Cambria" w:hAnsi="Cambria"/>
        </w:rPr>
        <w:t>:</w:t>
      </w:r>
      <w:r w:rsidRPr="003C79C6">
        <w:rPr>
          <w:rFonts w:ascii="Cambria" w:hAnsi="Cambria"/>
        </w:rPr>
        <w:t xml:space="preserve"> Julia Mendoza</w:t>
      </w:r>
    </w:p>
    <w:p w14:paraId="3F7E27D7" w14:textId="77777777" w:rsidR="00606794" w:rsidRPr="003C79C6" w:rsidRDefault="00606794" w:rsidP="00E71153">
      <w:pPr>
        <w:pStyle w:val="NoSpacing"/>
        <w:rPr>
          <w:rFonts w:ascii="Cambria" w:hAnsi="Cambria"/>
        </w:rPr>
      </w:pPr>
    </w:p>
    <w:p w14:paraId="57AEFEBA" w14:textId="40278A82" w:rsidR="004A31F4" w:rsidRPr="003C79C6" w:rsidRDefault="00606794" w:rsidP="00E71153">
      <w:pPr>
        <w:pStyle w:val="NoSpacing"/>
        <w:rPr>
          <w:rFonts w:ascii="Cambria" w:hAnsi="Cambria"/>
        </w:rPr>
      </w:pPr>
      <w:r w:rsidRPr="003C79C6">
        <w:rPr>
          <w:rFonts w:ascii="Cambria" w:hAnsi="Cambria"/>
        </w:rPr>
        <w:t>Research resources</w:t>
      </w:r>
      <w:del w:id="1" w:author="Jack Tchen" w:date="2016-01-28T09:45:00Z">
        <w:r w:rsidRPr="003C79C6" w:rsidDel="0097531B">
          <w:rPr>
            <w:rFonts w:ascii="Cambria" w:hAnsi="Cambria"/>
          </w:rPr>
          <w:delText xml:space="preserve"> &amp; Mediterranean worlds</w:delText>
        </w:r>
      </w:del>
      <w:r w:rsidRPr="003C79C6">
        <w:rPr>
          <w:rFonts w:ascii="Cambria" w:hAnsi="Cambria"/>
        </w:rPr>
        <w:t>: Sarah Demott</w:t>
      </w:r>
    </w:p>
    <w:p w14:paraId="1EEE93E5" w14:textId="603AC194" w:rsidR="00606794" w:rsidRPr="003C79C6" w:rsidRDefault="00606794" w:rsidP="00E71153">
      <w:pPr>
        <w:pStyle w:val="NoSpacing"/>
        <w:rPr>
          <w:rFonts w:ascii="Cambria" w:hAnsi="Cambria"/>
        </w:rPr>
      </w:pPr>
      <w:r w:rsidRPr="003C79C6">
        <w:rPr>
          <w:rFonts w:ascii="Cambria" w:hAnsi="Cambria"/>
        </w:rPr>
        <w:t xml:space="preserve">Mapping &amp; Word Press </w:t>
      </w:r>
      <w:ins w:id="2" w:author="Jack Tchen" w:date="2016-01-28T07:57:00Z">
        <w:r w:rsidR="002166B4">
          <w:rPr>
            <w:rFonts w:ascii="Cambria" w:hAnsi="Cambria"/>
          </w:rPr>
          <w:t>s</w:t>
        </w:r>
      </w:ins>
      <w:r w:rsidRPr="003C79C6">
        <w:rPr>
          <w:rFonts w:ascii="Cambria" w:hAnsi="Cambria"/>
        </w:rPr>
        <w:t>ite: Noah Fuller</w:t>
      </w:r>
    </w:p>
    <w:p w14:paraId="0E5DB44A" w14:textId="49214785" w:rsidR="00606794" w:rsidRPr="003C79C6" w:rsidRDefault="002166B4" w:rsidP="00E71153">
      <w:pPr>
        <w:pStyle w:val="NoSpacing"/>
        <w:rPr>
          <w:rFonts w:ascii="Cambria" w:hAnsi="Cambria"/>
        </w:rPr>
      </w:pPr>
      <w:ins w:id="3" w:author="Jack Tchen" w:date="2016-01-28T07:56:00Z">
        <w:r>
          <w:rPr>
            <w:rFonts w:ascii="Cambria" w:hAnsi="Cambria"/>
          </w:rPr>
          <w:t xml:space="preserve">Course </w:t>
        </w:r>
      </w:ins>
      <w:ins w:id="4" w:author="Jack Tchen" w:date="2016-01-28T07:57:00Z">
        <w:r>
          <w:rPr>
            <w:rFonts w:ascii="Cambria" w:hAnsi="Cambria"/>
          </w:rPr>
          <w:t>s</w:t>
        </w:r>
      </w:ins>
      <w:r w:rsidR="00606794" w:rsidRPr="003C79C6">
        <w:rPr>
          <w:rFonts w:ascii="Cambria" w:hAnsi="Cambria"/>
        </w:rPr>
        <w:t>upport: Hannah Baek</w:t>
      </w:r>
    </w:p>
    <w:p w14:paraId="3B8D7877" w14:textId="77777777" w:rsidR="00606794" w:rsidRPr="003C79C6" w:rsidRDefault="00606794" w:rsidP="00E71153">
      <w:pPr>
        <w:pStyle w:val="NoSpacing"/>
        <w:rPr>
          <w:rFonts w:ascii="Cambria" w:hAnsi="Cambria"/>
        </w:rPr>
      </w:pPr>
    </w:p>
    <w:p w14:paraId="45C84C27" w14:textId="7207270C" w:rsidR="00E71153" w:rsidRPr="003C79C6" w:rsidRDefault="00E71153" w:rsidP="00E71153">
      <w:pPr>
        <w:pStyle w:val="NoSpacing"/>
        <w:rPr>
          <w:rFonts w:ascii="Cambria" w:hAnsi="Cambria"/>
        </w:rPr>
      </w:pPr>
      <w:r w:rsidRPr="003C79C6">
        <w:rPr>
          <w:rFonts w:ascii="Cambria" w:hAnsi="Cambria"/>
        </w:rPr>
        <w:t>19 West Fourth Street #102</w:t>
      </w:r>
    </w:p>
    <w:p w14:paraId="772CD9F6" w14:textId="455AC1C4" w:rsidR="00E71153" w:rsidRPr="003C79C6" w:rsidRDefault="00E71153" w:rsidP="00E71153">
      <w:pPr>
        <w:pStyle w:val="NoSpacing"/>
        <w:rPr>
          <w:rFonts w:ascii="Cambria" w:hAnsi="Cambria"/>
        </w:rPr>
      </w:pPr>
      <w:r w:rsidRPr="003C79C6">
        <w:rPr>
          <w:rFonts w:ascii="Cambria" w:hAnsi="Cambria"/>
        </w:rPr>
        <w:t xml:space="preserve">T-Th 3:30-4:45; </w:t>
      </w:r>
    </w:p>
    <w:p w14:paraId="3A5DF9FC" w14:textId="218A6E70" w:rsidR="00E71153" w:rsidRPr="003C79C6" w:rsidRDefault="004A31F4" w:rsidP="00E71153">
      <w:pPr>
        <w:pStyle w:val="NoSpacing"/>
        <w:rPr>
          <w:rFonts w:ascii="Cambria" w:eastAsia="Times New Roman" w:hAnsi="Cambria" w:cs="Times New Roman"/>
        </w:rPr>
      </w:pPr>
      <w:r w:rsidRPr="003C79C6">
        <w:rPr>
          <w:rFonts w:ascii="Cambria" w:eastAsia="Times New Roman" w:hAnsi="Cambria" w:cs="Times New Roman"/>
        </w:rPr>
        <w:t xml:space="preserve">Section 3, Th, </w:t>
      </w:r>
      <w:r w:rsidRPr="003C79C6">
        <w:rPr>
          <w:rStyle w:val="aqj"/>
          <w:rFonts w:ascii="Cambria" w:eastAsia="Times New Roman" w:hAnsi="Cambria" w:cs="Times New Roman"/>
        </w:rPr>
        <w:t>4:55</w:t>
      </w:r>
      <w:r w:rsidRPr="003C79C6">
        <w:rPr>
          <w:rFonts w:ascii="Cambria" w:eastAsia="Times New Roman" w:hAnsi="Cambria" w:cs="Times New Roman"/>
        </w:rPr>
        <w:t>-</w:t>
      </w:r>
      <w:r w:rsidRPr="003C79C6">
        <w:rPr>
          <w:rStyle w:val="aqj"/>
          <w:rFonts w:ascii="Cambria" w:eastAsia="Times New Roman" w:hAnsi="Cambria" w:cs="Times New Roman"/>
        </w:rPr>
        <w:t>6:10</w:t>
      </w:r>
      <w:r w:rsidRPr="003C79C6">
        <w:rPr>
          <w:rFonts w:ascii="Cambria" w:eastAsia="Times New Roman" w:hAnsi="Cambria" w:cs="Times New Roman"/>
        </w:rPr>
        <w:t>,</w:t>
      </w:r>
      <w:r w:rsidR="004940F2" w:rsidRPr="003C79C6">
        <w:rPr>
          <w:rFonts w:ascii="Cambria" w:eastAsia="Times New Roman" w:hAnsi="Cambria" w:cs="Times New Roman"/>
        </w:rPr>
        <w:t xml:space="preserve"> SCA 20 Cooper Square, 4</w:t>
      </w:r>
      <w:r w:rsidR="004940F2" w:rsidRPr="003C79C6">
        <w:rPr>
          <w:rFonts w:ascii="Cambria" w:eastAsia="Times New Roman" w:hAnsi="Cambria" w:cs="Times New Roman"/>
          <w:vertAlign w:val="superscript"/>
        </w:rPr>
        <w:t>th</w:t>
      </w:r>
      <w:r w:rsidR="004940F2" w:rsidRPr="003C79C6">
        <w:rPr>
          <w:rFonts w:ascii="Cambria" w:eastAsia="Times New Roman" w:hAnsi="Cambria" w:cs="Times New Roman"/>
        </w:rPr>
        <w:t xml:space="preserve"> fl.</w:t>
      </w:r>
    </w:p>
    <w:p w14:paraId="0E4ECDEF" w14:textId="77777777" w:rsidR="00496C5B" w:rsidRPr="003C79C6" w:rsidRDefault="00496C5B" w:rsidP="00496C5B">
      <w:pPr>
        <w:pStyle w:val="NoSpacing"/>
        <w:rPr>
          <w:rFonts w:ascii="Cambria" w:eastAsia="Times New Roman" w:hAnsi="Cambria" w:cs="Times New Roman"/>
        </w:rPr>
      </w:pPr>
      <w:r w:rsidRPr="003C79C6">
        <w:rPr>
          <w:rFonts w:ascii="Cambria" w:eastAsia="Times New Roman" w:hAnsi="Cambria" w:cs="Times New Roman"/>
        </w:rPr>
        <w:t>Section 2, T, 12:30-1:45, SCA 20 Cooper Square, 4</w:t>
      </w:r>
      <w:r w:rsidRPr="003C79C6">
        <w:rPr>
          <w:rFonts w:ascii="Cambria" w:eastAsia="Times New Roman" w:hAnsi="Cambria" w:cs="Times New Roman"/>
          <w:vertAlign w:val="superscript"/>
        </w:rPr>
        <w:t>th</w:t>
      </w:r>
      <w:r w:rsidRPr="003C79C6">
        <w:rPr>
          <w:rFonts w:ascii="Cambria" w:eastAsia="Times New Roman" w:hAnsi="Cambria" w:cs="Times New Roman"/>
        </w:rPr>
        <w:t xml:space="preserve"> fl.</w:t>
      </w:r>
    </w:p>
    <w:p w14:paraId="64F318B8" w14:textId="77777777" w:rsidR="0073016E" w:rsidRPr="003C79C6" w:rsidRDefault="0073016E" w:rsidP="00E71153">
      <w:pPr>
        <w:pStyle w:val="NoSpacing"/>
        <w:rPr>
          <w:rFonts w:ascii="Cambria" w:hAnsi="Cambria"/>
        </w:rPr>
      </w:pPr>
    </w:p>
    <w:p w14:paraId="285E12EE" w14:textId="3C090C21" w:rsidR="004940F2" w:rsidRPr="0097531B" w:rsidRDefault="00C160DD" w:rsidP="0073016E">
      <w:pPr>
        <w:pStyle w:val="NoSpacing"/>
        <w:rPr>
          <w:rFonts w:ascii="Cambria" w:hAnsi="Cambria"/>
          <w:i/>
          <w:sz w:val="20"/>
          <w:szCs w:val="20"/>
          <w:rPrChange w:id="5" w:author="Jack Tchen" w:date="2016-01-28T09:45:00Z">
            <w:rPr>
              <w:rFonts w:ascii="Cambria" w:hAnsi="Cambria"/>
              <w:i/>
            </w:rPr>
          </w:rPrChange>
        </w:rPr>
      </w:pPr>
      <w:r w:rsidRPr="0097531B">
        <w:rPr>
          <w:rFonts w:ascii="Cambria" w:hAnsi="Cambria"/>
          <w:i/>
          <w:sz w:val="20"/>
          <w:szCs w:val="20"/>
          <w:rPrChange w:id="6" w:author="Jack Tchen" w:date="2016-01-28T09:45:00Z">
            <w:rPr>
              <w:rFonts w:ascii="Cambria" w:hAnsi="Cambria"/>
              <w:i/>
            </w:rPr>
          </w:rPrChange>
        </w:rPr>
        <w:t xml:space="preserve">Lagman, </w:t>
      </w:r>
      <w:r w:rsidRPr="0097531B">
        <w:rPr>
          <w:rStyle w:val="st"/>
          <w:rFonts w:ascii="Cambria" w:eastAsia="Times New Roman" w:hAnsi="Cambria" w:cs="Times New Roman"/>
          <w:i/>
          <w:sz w:val="20"/>
          <w:szCs w:val="20"/>
          <w:rPrChange w:id="7" w:author="Jack Tchen" w:date="2016-01-28T09:45:00Z">
            <w:rPr>
              <w:rStyle w:val="st"/>
              <w:rFonts w:ascii="Cambria" w:eastAsia="Times New Roman" w:hAnsi="Cambria" w:cs="Times New Roman"/>
              <w:i/>
            </w:rPr>
          </w:rPrChange>
        </w:rPr>
        <w:t>miàn</w:t>
      </w:r>
      <w:r w:rsidRPr="0097531B">
        <w:rPr>
          <w:rFonts w:ascii="Cambria" w:hAnsi="Cambria"/>
          <w:i/>
          <w:sz w:val="20"/>
          <w:szCs w:val="20"/>
          <w:rPrChange w:id="8" w:author="Jack Tchen" w:date="2016-01-28T09:45:00Z">
            <w:rPr>
              <w:rFonts w:ascii="Cambria" w:hAnsi="Cambria"/>
              <w:i/>
            </w:rPr>
          </w:rPrChange>
        </w:rPr>
        <w:t>, pasta</w:t>
      </w:r>
      <w:r w:rsidR="0073016E" w:rsidRPr="0097531B">
        <w:rPr>
          <w:rFonts w:ascii="Cambria" w:hAnsi="Cambria"/>
          <w:i/>
          <w:sz w:val="20"/>
          <w:szCs w:val="20"/>
          <w:rPrChange w:id="9" w:author="Jack Tchen" w:date="2016-01-28T09:45:00Z">
            <w:rPr>
              <w:rFonts w:ascii="Cambria" w:hAnsi="Cambria"/>
              <w:i/>
            </w:rPr>
          </w:rPrChange>
        </w:rPr>
        <w:t>!</w:t>
      </w:r>
    </w:p>
    <w:p w14:paraId="42231565" w14:textId="38607415" w:rsidR="004940F2" w:rsidRPr="0097531B" w:rsidRDefault="00E4037A" w:rsidP="0073016E">
      <w:pPr>
        <w:pStyle w:val="NoSpacing"/>
        <w:rPr>
          <w:rFonts w:ascii="Cambria" w:hAnsi="Cambria"/>
          <w:i/>
          <w:sz w:val="20"/>
          <w:szCs w:val="20"/>
          <w:rPrChange w:id="10" w:author="Jack Tchen" w:date="2016-01-28T09:45:00Z">
            <w:rPr>
              <w:rFonts w:ascii="Cambria" w:hAnsi="Cambria"/>
              <w:i/>
            </w:rPr>
          </w:rPrChange>
        </w:rPr>
      </w:pPr>
      <w:r w:rsidRPr="0097531B">
        <w:rPr>
          <w:rFonts w:ascii="Cambria" w:hAnsi="Cambria"/>
          <w:i/>
          <w:sz w:val="20"/>
          <w:szCs w:val="20"/>
          <w:rPrChange w:id="11" w:author="Jack Tchen" w:date="2016-01-28T09:45:00Z">
            <w:rPr>
              <w:rFonts w:ascii="Cambria" w:hAnsi="Cambria"/>
              <w:i/>
            </w:rPr>
          </w:rPrChange>
        </w:rPr>
        <w:t>Basic g</w:t>
      </w:r>
      <w:r w:rsidR="004940F2" w:rsidRPr="0097531B">
        <w:rPr>
          <w:rFonts w:ascii="Cambria" w:hAnsi="Cambria"/>
          <w:i/>
          <w:sz w:val="20"/>
          <w:szCs w:val="20"/>
          <w:rPrChange w:id="12" w:author="Jack Tchen" w:date="2016-01-28T09:45:00Z">
            <w:rPr>
              <w:rFonts w:ascii="Cambria" w:hAnsi="Cambria"/>
              <w:i/>
            </w:rPr>
          </w:rPrChange>
        </w:rPr>
        <w:t>rain &amp; water</w:t>
      </w:r>
      <w:r w:rsidRPr="0097531B">
        <w:rPr>
          <w:rFonts w:ascii="Cambria" w:hAnsi="Cambria"/>
          <w:i/>
          <w:sz w:val="20"/>
          <w:szCs w:val="20"/>
          <w:rPrChange w:id="13" w:author="Jack Tchen" w:date="2016-01-28T09:45:00Z">
            <w:rPr>
              <w:rFonts w:ascii="Cambria" w:hAnsi="Cambria"/>
              <w:i/>
            </w:rPr>
          </w:rPrChange>
        </w:rPr>
        <w:t>, dough,</w:t>
      </w:r>
      <w:r w:rsidR="004940F2" w:rsidRPr="0097531B">
        <w:rPr>
          <w:rFonts w:ascii="Cambria" w:hAnsi="Cambria"/>
          <w:i/>
          <w:sz w:val="20"/>
          <w:szCs w:val="20"/>
          <w:rPrChange w:id="14" w:author="Jack Tchen" w:date="2016-01-28T09:45:00Z">
            <w:rPr>
              <w:rFonts w:ascii="Cambria" w:hAnsi="Cambria"/>
              <w:i/>
            </w:rPr>
          </w:rPrChange>
        </w:rPr>
        <w:t xml:space="preserve"> recipes old and new.</w:t>
      </w:r>
    </w:p>
    <w:p w14:paraId="0056CC23" w14:textId="77777777" w:rsidR="004940F2" w:rsidRPr="0097531B" w:rsidRDefault="0073016E" w:rsidP="0073016E">
      <w:pPr>
        <w:pStyle w:val="NoSpacing"/>
        <w:rPr>
          <w:rFonts w:ascii="Cambria" w:hAnsi="Cambria"/>
          <w:i/>
          <w:sz w:val="20"/>
          <w:szCs w:val="20"/>
          <w:rPrChange w:id="15" w:author="Jack Tchen" w:date="2016-01-28T09:45:00Z">
            <w:rPr>
              <w:rFonts w:ascii="Cambria" w:hAnsi="Cambria"/>
              <w:i/>
            </w:rPr>
          </w:rPrChange>
        </w:rPr>
      </w:pPr>
      <w:r w:rsidRPr="0097531B">
        <w:rPr>
          <w:rFonts w:ascii="Cambria" w:hAnsi="Cambria"/>
          <w:i/>
          <w:sz w:val="20"/>
          <w:szCs w:val="20"/>
          <w:rPrChange w:id="16" w:author="Jack Tchen" w:date="2016-01-28T09:45:00Z">
            <w:rPr>
              <w:rFonts w:ascii="Cambria" w:hAnsi="Cambria"/>
              <w:i/>
            </w:rPr>
          </w:rPrChange>
        </w:rPr>
        <w:t>Hand pulled, sliced, extruded…</w:t>
      </w:r>
    </w:p>
    <w:p w14:paraId="57CD4902" w14:textId="1CE21576" w:rsidR="0073016E" w:rsidRPr="0097531B" w:rsidRDefault="004940F2" w:rsidP="004940F2">
      <w:pPr>
        <w:pStyle w:val="NoSpacing"/>
        <w:ind w:firstLine="720"/>
        <w:rPr>
          <w:rFonts w:ascii="Cambria" w:hAnsi="Cambria"/>
          <w:i/>
          <w:sz w:val="20"/>
          <w:szCs w:val="20"/>
          <w:rPrChange w:id="17" w:author="Jack Tchen" w:date="2016-01-28T09:45:00Z">
            <w:rPr>
              <w:rFonts w:ascii="Cambria" w:hAnsi="Cambria"/>
              <w:i/>
            </w:rPr>
          </w:rPrChange>
        </w:rPr>
      </w:pPr>
      <w:r w:rsidRPr="0097531B">
        <w:rPr>
          <w:rFonts w:ascii="Cambria" w:hAnsi="Cambria"/>
          <w:i/>
          <w:sz w:val="20"/>
          <w:szCs w:val="20"/>
          <w:rPrChange w:id="18" w:author="Jack Tchen" w:date="2016-01-28T09:45:00Z">
            <w:rPr>
              <w:rFonts w:ascii="Cambria" w:hAnsi="Cambria"/>
              <w:i/>
            </w:rPr>
          </w:rPrChange>
        </w:rPr>
        <w:t>with ingredients, sauces, broths simple and elaborate.</w:t>
      </w:r>
    </w:p>
    <w:p w14:paraId="47BE42D1" w14:textId="77777777" w:rsidR="00C160DD" w:rsidRPr="0097531B" w:rsidRDefault="002E5D2B" w:rsidP="0073016E">
      <w:pPr>
        <w:pStyle w:val="NoSpacing"/>
        <w:rPr>
          <w:rFonts w:ascii="Cambria" w:hAnsi="Cambria"/>
          <w:i/>
          <w:sz w:val="20"/>
          <w:szCs w:val="20"/>
          <w:rPrChange w:id="19" w:author="Jack Tchen" w:date="2016-01-28T09:45:00Z">
            <w:rPr>
              <w:rFonts w:ascii="Cambria" w:hAnsi="Cambria"/>
              <w:i/>
            </w:rPr>
          </w:rPrChange>
        </w:rPr>
      </w:pPr>
      <w:r w:rsidRPr="0097531B">
        <w:rPr>
          <w:rFonts w:ascii="Cambria" w:hAnsi="Cambria"/>
          <w:i/>
          <w:sz w:val="20"/>
          <w:szCs w:val="20"/>
          <w:rPrChange w:id="20" w:author="Jack Tchen" w:date="2016-01-28T09:45:00Z">
            <w:rPr>
              <w:rFonts w:ascii="Cambria" w:hAnsi="Cambria"/>
              <w:i/>
            </w:rPr>
          </w:rPrChange>
        </w:rPr>
        <w:t xml:space="preserve">Rolled </w:t>
      </w:r>
      <w:r w:rsidR="00C160DD" w:rsidRPr="0097531B">
        <w:rPr>
          <w:rFonts w:ascii="Cambria" w:hAnsi="Cambria"/>
          <w:i/>
          <w:sz w:val="20"/>
          <w:szCs w:val="20"/>
          <w:rPrChange w:id="21" w:author="Jack Tchen" w:date="2016-01-28T09:45:00Z">
            <w:rPr>
              <w:rFonts w:ascii="Cambria" w:hAnsi="Cambria"/>
              <w:i/>
            </w:rPr>
          </w:rPrChange>
        </w:rPr>
        <w:t>flat</w:t>
      </w:r>
      <w:r w:rsidRPr="0097531B">
        <w:rPr>
          <w:rFonts w:ascii="Cambria" w:hAnsi="Cambria"/>
          <w:i/>
          <w:sz w:val="20"/>
          <w:szCs w:val="20"/>
          <w:rPrChange w:id="22" w:author="Jack Tchen" w:date="2016-01-28T09:45:00Z">
            <w:rPr>
              <w:rFonts w:ascii="Cambria" w:hAnsi="Cambria"/>
              <w:i/>
            </w:rPr>
          </w:rPrChange>
        </w:rPr>
        <w:t xml:space="preserve"> &amp; s</w:t>
      </w:r>
      <w:r w:rsidR="00C160DD" w:rsidRPr="0097531B">
        <w:rPr>
          <w:rFonts w:ascii="Cambria" w:hAnsi="Cambria"/>
          <w:i/>
          <w:sz w:val="20"/>
          <w:szCs w:val="20"/>
          <w:rPrChange w:id="23" w:author="Jack Tchen" w:date="2016-01-28T09:45:00Z">
            <w:rPr>
              <w:rFonts w:ascii="Cambria" w:hAnsi="Cambria"/>
              <w:i/>
            </w:rPr>
          </w:rPrChange>
        </w:rPr>
        <w:t>tuffed</w:t>
      </w:r>
    </w:p>
    <w:p w14:paraId="5E4F640C" w14:textId="1705F4F8" w:rsidR="0073016E" w:rsidRPr="0097531B" w:rsidRDefault="004940F2" w:rsidP="004940F2">
      <w:pPr>
        <w:pStyle w:val="NoSpacing"/>
        <w:ind w:firstLine="720"/>
        <w:rPr>
          <w:rFonts w:ascii="Cambria" w:hAnsi="Cambria"/>
          <w:i/>
          <w:sz w:val="20"/>
          <w:szCs w:val="20"/>
          <w:rPrChange w:id="24" w:author="Jack Tchen" w:date="2016-01-28T09:45:00Z">
            <w:rPr>
              <w:rFonts w:ascii="Cambria" w:hAnsi="Cambria"/>
              <w:i/>
            </w:rPr>
          </w:rPrChange>
        </w:rPr>
      </w:pPr>
      <w:r w:rsidRPr="0097531B">
        <w:rPr>
          <w:rFonts w:ascii="Cambria" w:hAnsi="Cambria"/>
          <w:i/>
          <w:sz w:val="20"/>
          <w:szCs w:val="20"/>
          <w:rPrChange w:id="25" w:author="Jack Tchen" w:date="2016-01-28T09:45:00Z">
            <w:rPr>
              <w:rFonts w:ascii="Cambria" w:hAnsi="Cambria"/>
              <w:i/>
            </w:rPr>
          </w:rPrChange>
        </w:rPr>
        <w:t>boiled and</w:t>
      </w:r>
      <w:r w:rsidR="00C160DD" w:rsidRPr="0097531B">
        <w:rPr>
          <w:rFonts w:ascii="Cambria" w:hAnsi="Cambria"/>
          <w:i/>
          <w:sz w:val="20"/>
          <w:szCs w:val="20"/>
          <w:rPrChange w:id="26" w:author="Jack Tchen" w:date="2016-01-28T09:45:00Z">
            <w:rPr>
              <w:rFonts w:ascii="Cambria" w:hAnsi="Cambria"/>
              <w:i/>
            </w:rPr>
          </w:rPrChange>
        </w:rPr>
        <w:t xml:space="preserve"> steamed</w:t>
      </w:r>
      <w:r w:rsidR="0073016E" w:rsidRPr="0097531B">
        <w:rPr>
          <w:rFonts w:ascii="Cambria" w:hAnsi="Cambria"/>
          <w:i/>
          <w:sz w:val="20"/>
          <w:szCs w:val="20"/>
          <w:rPrChange w:id="27" w:author="Jack Tchen" w:date="2016-01-28T09:45:00Z">
            <w:rPr>
              <w:rFonts w:ascii="Cambria" w:hAnsi="Cambria"/>
              <w:i/>
            </w:rPr>
          </w:rPrChange>
        </w:rPr>
        <w:t xml:space="preserve"> dumplings</w:t>
      </w:r>
      <w:r w:rsidRPr="0097531B">
        <w:rPr>
          <w:rFonts w:ascii="Cambria" w:hAnsi="Cambria"/>
          <w:i/>
          <w:sz w:val="20"/>
          <w:szCs w:val="20"/>
          <w:rPrChange w:id="28" w:author="Jack Tchen" w:date="2016-01-28T09:45:00Z">
            <w:rPr>
              <w:rFonts w:ascii="Cambria" w:hAnsi="Cambria"/>
              <w:i/>
            </w:rPr>
          </w:rPrChange>
        </w:rPr>
        <w:t>, tortellinis</w:t>
      </w:r>
      <w:r w:rsidR="0073016E" w:rsidRPr="0097531B">
        <w:rPr>
          <w:rFonts w:ascii="Cambria" w:hAnsi="Cambria"/>
          <w:i/>
          <w:sz w:val="20"/>
          <w:szCs w:val="20"/>
          <w:rPrChange w:id="29" w:author="Jack Tchen" w:date="2016-01-28T09:45:00Z">
            <w:rPr>
              <w:rFonts w:ascii="Cambria" w:hAnsi="Cambria"/>
              <w:i/>
            </w:rPr>
          </w:rPrChange>
        </w:rPr>
        <w:t>…</w:t>
      </w:r>
    </w:p>
    <w:p w14:paraId="7A5B8834" w14:textId="56B9BED6" w:rsidR="002E5D2B" w:rsidRPr="0097531B" w:rsidRDefault="002E5D2B" w:rsidP="0073016E">
      <w:pPr>
        <w:pStyle w:val="NoSpacing"/>
        <w:rPr>
          <w:rFonts w:ascii="Cambria" w:hAnsi="Cambria"/>
          <w:i/>
          <w:sz w:val="20"/>
          <w:szCs w:val="20"/>
          <w:rPrChange w:id="30" w:author="Jack Tchen" w:date="2016-01-28T09:45:00Z">
            <w:rPr>
              <w:rFonts w:ascii="Cambria" w:hAnsi="Cambria"/>
              <w:i/>
            </w:rPr>
          </w:rPrChange>
        </w:rPr>
      </w:pPr>
      <w:r w:rsidRPr="0097531B">
        <w:rPr>
          <w:rFonts w:ascii="Cambria" w:hAnsi="Cambria"/>
          <w:i/>
          <w:sz w:val="20"/>
          <w:szCs w:val="20"/>
          <w:rPrChange w:id="31" w:author="Jack Tchen" w:date="2016-01-28T09:45:00Z">
            <w:rPr>
              <w:rFonts w:ascii="Cambria" w:hAnsi="Cambria"/>
              <w:i/>
            </w:rPr>
          </w:rPrChange>
        </w:rPr>
        <w:t>Fresh, dried, baked as f</w:t>
      </w:r>
      <w:r w:rsidR="0073016E" w:rsidRPr="0097531B">
        <w:rPr>
          <w:rFonts w:ascii="Cambria" w:hAnsi="Cambria"/>
          <w:i/>
          <w:sz w:val="20"/>
          <w:szCs w:val="20"/>
          <w:rPrChange w:id="32" w:author="Jack Tchen" w:date="2016-01-28T09:45:00Z">
            <w:rPr>
              <w:rFonts w:ascii="Cambria" w:hAnsi="Cambria"/>
              <w:i/>
            </w:rPr>
          </w:rPrChange>
        </w:rPr>
        <w:t>latbreads and naans…</w:t>
      </w:r>
    </w:p>
    <w:p w14:paraId="4EDEF01C" w14:textId="1ADA4C22" w:rsidR="00C160DD" w:rsidRPr="0097531B" w:rsidRDefault="00DA200A" w:rsidP="00F6654F">
      <w:pPr>
        <w:pStyle w:val="NoSpacing"/>
        <w:ind w:firstLine="720"/>
        <w:rPr>
          <w:rFonts w:ascii="Cambria" w:hAnsi="Cambria"/>
          <w:i/>
          <w:sz w:val="20"/>
          <w:szCs w:val="20"/>
          <w:rPrChange w:id="33" w:author="Jack Tchen" w:date="2016-01-28T09:45:00Z">
            <w:rPr>
              <w:rFonts w:ascii="Cambria" w:hAnsi="Cambria"/>
              <w:i/>
            </w:rPr>
          </w:rPrChange>
        </w:rPr>
      </w:pPr>
      <w:r w:rsidRPr="0097531B">
        <w:rPr>
          <w:rFonts w:ascii="Cambria" w:hAnsi="Cambria"/>
          <w:i/>
          <w:sz w:val="20"/>
          <w:szCs w:val="20"/>
          <w:rPrChange w:id="34" w:author="Jack Tchen" w:date="2016-01-28T09:45:00Z">
            <w:rPr>
              <w:rFonts w:ascii="Cambria" w:hAnsi="Cambria"/>
              <w:i/>
            </w:rPr>
          </w:rPrChange>
        </w:rPr>
        <w:t>…over thousands of years and tens of thousands of li…</w:t>
      </w:r>
    </w:p>
    <w:p w14:paraId="271A6525" w14:textId="3C55BC67" w:rsidR="0073016E" w:rsidRPr="0097531B" w:rsidRDefault="007B4BF9" w:rsidP="0073016E">
      <w:pPr>
        <w:pStyle w:val="NoSpacing"/>
        <w:rPr>
          <w:rFonts w:ascii="Cambria" w:hAnsi="Cambria"/>
          <w:i/>
          <w:sz w:val="20"/>
          <w:szCs w:val="20"/>
          <w:rPrChange w:id="35" w:author="Jack Tchen" w:date="2016-01-28T09:45:00Z">
            <w:rPr>
              <w:rFonts w:ascii="Cambria" w:hAnsi="Cambria"/>
              <w:i/>
            </w:rPr>
          </w:rPrChange>
        </w:rPr>
      </w:pPr>
      <w:r w:rsidRPr="0097531B">
        <w:rPr>
          <w:rFonts w:ascii="Cambria" w:hAnsi="Cambria"/>
          <w:i/>
          <w:sz w:val="20"/>
          <w:szCs w:val="20"/>
          <w:rPrChange w:id="36" w:author="Jack Tchen" w:date="2016-01-28T09:45:00Z">
            <w:rPr>
              <w:rFonts w:ascii="Cambria" w:hAnsi="Cambria"/>
              <w:i/>
            </w:rPr>
          </w:rPrChange>
        </w:rPr>
        <w:t>…</w:t>
      </w:r>
      <w:r w:rsidR="0073016E" w:rsidRPr="0097531B">
        <w:rPr>
          <w:rFonts w:ascii="Cambria" w:hAnsi="Cambria"/>
          <w:i/>
          <w:sz w:val="20"/>
          <w:szCs w:val="20"/>
          <w:rPrChange w:id="37" w:author="Jack Tchen" w:date="2016-01-28T09:45:00Z">
            <w:rPr>
              <w:rFonts w:ascii="Cambria" w:hAnsi="Cambria"/>
              <w:i/>
            </w:rPr>
          </w:rPrChange>
        </w:rPr>
        <w:t>the variations are as complex as the time/plac</w:t>
      </w:r>
      <w:r w:rsidR="00AE7860" w:rsidRPr="0097531B">
        <w:rPr>
          <w:rFonts w:ascii="Cambria" w:hAnsi="Cambria"/>
          <w:i/>
          <w:sz w:val="20"/>
          <w:szCs w:val="20"/>
          <w:rPrChange w:id="38" w:author="Jack Tchen" w:date="2016-01-28T09:45:00Z">
            <w:rPr>
              <w:rFonts w:ascii="Cambria" w:hAnsi="Cambria"/>
              <w:i/>
            </w:rPr>
          </w:rPrChange>
        </w:rPr>
        <w:t>es of the various silk roads,</w:t>
      </w:r>
      <w:r w:rsidR="0073016E" w:rsidRPr="0097531B">
        <w:rPr>
          <w:rFonts w:ascii="Cambria" w:hAnsi="Cambria"/>
          <w:i/>
          <w:sz w:val="20"/>
          <w:szCs w:val="20"/>
          <w:rPrChange w:id="39" w:author="Jack Tchen" w:date="2016-01-28T09:45:00Z">
            <w:rPr>
              <w:rFonts w:ascii="Cambria" w:hAnsi="Cambria"/>
              <w:i/>
            </w:rPr>
          </w:rPrChange>
        </w:rPr>
        <w:t xml:space="preserve"> Indian Ocean routes</w:t>
      </w:r>
      <w:r w:rsidR="00E4037A" w:rsidRPr="0097531B">
        <w:rPr>
          <w:rFonts w:ascii="Cambria" w:hAnsi="Cambria"/>
          <w:i/>
          <w:sz w:val="20"/>
          <w:szCs w:val="20"/>
          <w:rPrChange w:id="40" w:author="Jack Tchen" w:date="2016-01-28T09:45:00Z">
            <w:rPr>
              <w:rFonts w:ascii="Cambria" w:hAnsi="Cambria"/>
              <w:i/>
            </w:rPr>
          </w:rPrChange>
        </w:rPr>
        <w:t>, and subway neighborhoods. Market-to-market t</w:t>
      </w:r>
      <w:r w:rsidR="00AE7860" w:rsidRPr="0097531B">
        <w:rPr>
          <w:rFonts w:ascii="Cambria" w:hAnsi="Cambria"/>
          <w:i/>
          <w:sz w:val="20"/>
          <w:szCs w:val="20"/>
          <w:rPrChange w:id="41" w:author="Jack Tchen" w:date="2016-01-28T09:45:00Z">
            <w:rPr>
              <w:rFonts w:ascii="Cambria" w:hAnsi="Cambria"/>
              <w:i/>
            </w:rPr>
          </w:rPrChange>
        </w:rPr>
        <w:t>ranslocal, and port-to-port trans</w:t>
      </w:r>
      <w:r w:rsidR="00E4037A" w:rsidRPr="0097531B">
        <w:rPr>
          <w:rFonts w:ascii="Cambria" w:hAnsi="Cambria"/>
          <w:i/>
          <w:sz w:val="20"/>
          <w:szCs w:val="20"/>
          <w:rPrChange w:id="42" w:author="Jack Tchen" w:date="2016-01-28T09:45:00Z">
            <w:rPr>
              <w:rFonts w:ascii="Cambria" w:hAnsi="Cambria"/>
              <w:i/>
            </w:rPr>
          </w:rPrChange>
        </w:rPr>
        <w:t>-</w:t>
      </w:r>
      <w:r w:rsidR="00AE7860" w:rsidRPr="0097531B">
        <w:rPr>
          <w:rFonts w:ascii="Cambria" w:hAnsi="Cambria"/>
          <w:i/>
          <w:sz w:val="20"/>
          <w:szCs w:val="20"/>
          <w:rPrChange w:id="43" w:author="Jack Tchen" w:date="2016-01-28T09:45:00Z">
            <w:rPr>
              <w:rFonts w:ascii="Cambria" w:hAnsi="Cambria"/>
              <w:i/>
            </w:rPr>
          </w:rPrChange>
        </w:rPr>
        <w:t>littorals the quest for umami taste profiles are passionate and compulsive</w:t>
      </w:r>
      <w:r w:rsidR="002E5D2B" w:rsidRPr="0097531B">
        <w:rPr>
          <w:rFonts w:ascii="Cambria" w:hAnsi="Cambria"/>
          <w:i/>
          <w:sz w:val="20"/>
          <w:szCs w:val="20"/>
          <w:rPrChange w:id="44" w:author="Jack Tchen" w:date="2016-01-28T09:45:00Z">
            <w:rPr>
              <w:rFonts w:ascii="Cambria" w:hAnsi="Cambria"/>
              <w:i/>
            </w:rPr>
          </w:rPrChange>
        </w:rPr>
        <w:t>,</w:t>
      </w:r>
      <w:r w:rsidR="00AE7860" w:rsidRPr="0097531B">
        <w:rPr>
          <w:rFonts w:ascii="Cambria" w:hAnsi="Cambria"/>
          <w:i/>
          <w:sz w:val="20"/>
          <w:szCs w:val="20"/>
          <w:rPrChange w:id="45" w:author="Jack Tchen" w:date="2016-01-28T09:45:00Z">
            <w:rPr>
              <w:rFonts w:ascii="Cambria" w:hAnsi="Cambria"/>
              <w:i/>
            </w:rPr>
          </w:rPrChange>
        </w:rPr>
        <w:t xml:space="preserve"> driving whole sectors of the global cultural economy</w:t>
      </w:r>
      <w:r w:rsidR="002E5D2B" w:rsidRPr="0097531B">
        <w:rPr>
          <w:rFonts w:ascii="Cambria" w:hAnsi="Cambria"/>
          <w:i/>
          <w:sz w:val="20"/>
          <w:szCs w:val="20"/>
          <w:rPrChange w:id="46" w:author="Jack Tchen" w:date="2016-01-28T09:45:00Z">
            <w:rPr>
              <w:rFonts w:ascii="Cambria" w:hAnsi="Cambria"/>
              <w:i/>
            </w:rPr>
          </w:rPrChange>
        </w:rPr>
        <w:t xml:space="preserve"> of desire—at least as this trending moment. So what better time to explore?!?</w:t>
      </w:r>
    </w:p>
    <w:p w14:paraId="2C2F9322" w14:textId="77777777" w:rsidR="0073016E" w:rsidRPr="003C79C6" w:rsidRDefault="0073016E" w:rsidP="0073016E">
      <w:pPr>
        <w:pStyle w:val="NoSpacing"/>
        <w:rPr>
          <w:rFonts w:ascii="Cambria" w:hAnsi="Cambria"/>
        </w:rPr>
      </w:pPr>
    </w:p>
    <w:p w14:paraId="7FB4FFD1" w14:textId="64AD5C91" w:rsidR="006C3F89" w:rsidRPr="0097531B" w:rsidRDefault="003C79C6" w:rsidP="00D96F96">
      <w:pPr>
        <w:pStyle w:val="NoSpacing"/>
        <w:rPr>
          <w:rFonts w:ascii="Cambria" w:hAnsi="Cambria"/>
          <w:sz w:val="20"/>
          <w:szCs w:val="20"/>
          <w:rPrChange w:id="47" w:author="Jack Tchen" w:date="2016-01-28T09:45:00Z">
            <w:rPr>
              <w:rFonts w:ascii="Cambria" w:hAnsi="Cambria"/>
            </w:rPr>
          </w:rPrChange>
        </w:rPr>
      </w:pPr>
      <w:ins w:id="48" w:author="Jack Tchen" w:date="2016-01-27T14:05:00Z">
        <w:r w:rsidRPr="0097531B">
          <w:rPr>
            <w:rFonts w:ascii="Cambria" w:hAnsi="Cambria"/>
            <w:sz w:val="20"/>
            <w:szCs w:val="20"/>
            <w:rPrChange w:id="49" w:author="Jack Tchen" w:date="2016-01-28T09:45:00Z">
              <w:rPr>
                <w:rFonts w:ascii="Cambria" w:hAnsi="Cambria"/>
              </w:rPr>
            </w:rPrChange>
          </w:rPr>
          <w:t xml:space="preserve">Is this just an excuse to eat lots of noodles and dumplings (my favorite!)? Yes, it is! This basic research </w:t>
        </w:r>
      </w:ins>
      <w:ins w:id="50" w:author="Jack Tchen" w:date="2016-01-28T06:58:00Z">
        <w:r w:rsidR="004F58F8" w:rsidRPr="0097531B">
          <w:rPr>
            <w:rFonts w:ascii="Cambria" w:hAnsi="Cambria"/>
            <w:sz w:val="20"/>
            <w:szCs w:val="20"/>
            <w:rPrChange w:id="51" w:author="Jack Tchen" w:date="2016-01-28T09:45:00Z">
              <w:rPr>
                <w:rFonts w:ascii="Cambria" w:hAnsi="Cambria"/>
              </w:rPr>
            </w:rPrChange>
          </w:rPr>
          <w:t>lab</w:t>
        </w:r>
      </w:ins>
      <w:ins w:id="52" w:author="Jack Tchen" w:date="2016-01-27T14:05:00Z">
        <w:r w:rsidRPr="0097531B">
          <w:rPr>
            <w:rFonts w:ascii="Cambria" w:hAnsi="Cambria"/>
            <w:sz w:val="20"/>
            <w:szCs w:val="20"/>
            <w:rPrChange w:id="53" w:author="Jack Tchen" w:date="2016-01-28T09:45:00Z">
              <w:rPr>
                <w:rFonts w:ascii="Cambria" w:hAnsi="Cambria"/>
              </w:rPr>
            </w:rPrChange>
          </w:rPr>
          <w:t xml:space="preserve"> is immersive education in the most delicious, fully embodied sensate, and legal way possible. </w:t>
        </w:r>
      </w:ins>
      <w:r w:rsidR="00AE7860" w:rsidRPr="0097531B">
        <w:rPr>
          <w:rFonts w:ascii="Cambria" w:hAnsi="Cambria"/>
          <w:sz w:val="20"/>
          <w:szCs w:val="20"/>
          <w:rPrChange w:id="54" w:author="Jack Tchen" w:date="2016-01-28T09:45:00Z">
            <w:rPr>
              <w:rFonts w:ascii="Cambria" w:hAnsi="Cambria"/>
            </w:rPr>
          </w:rPrChange>
        </w:rPr>
        <w:t>As we collectively traverse these many</w:t>
      </w:r>
      <w:r w:rsidR="006C3F89" w:rsidRPr="0097531B">
        <w:rPr>
          <w:rFonts w:ascii="Cambria" w:hAnsi="Cambria"/>
          <w:sz w:val="20"/>
          <w:szCs w:val="20"/>
          <w:rPrChange w:id="55" w:author="Jack Tchen" w:date="2016-01-28T09:45:00Z">
            <w:rPr>
              <w:rFonts w:ascii="Cambria" w:hAnsi="Cambria"/>
            </w:rPr>
          </w:rPrChange>
        </w:rPr>
        <w:t xml:space="preserve"> </w:t>
      </w:r>
      <w:ins w:id="56" w:author="Jack Tchen" w:date="2016-01-28T06:59:00Z">
        <w:r w:rsidR="004F58F8" w:rsidRPr="0097531B">
          <w:rPr>
            <w:rFonts w:ascii="Cambria" w:hAnsi="Cambria"/>
            <w:sz w:val="20"/>
            <w:szCs w:val="20"/>
            <w:rPrChange w:id="57" w:author="Jack Tchen" w:date="2016-01-28T09:45:00Z">
              <w:rPr>
                <w:rFonts w:ascii="Cambria" w:hAnsi="Cambria"/>
              </w:rPr>
            </w:rPrChange>
          </w:rPr>
          <w:t xml:space="preserve">market to market transport and communication </w:t>
        </w:r>
      </w:ins>
      <w:r w:rsidR="006C3F89" w:rsidRPr="0097531B">
        <w:rPr>
          <w:rFonts w:ascii="Cambria" w:hAnsi="Cambria"/>
          <w:sz w:val="20"/>
          <w:szCs w:val="20"/>
          <w:rPrChange w:id="58" w:author="Jack Tchen" w:date="2016-01-28T09:45:00Z">
            <w:rPr>
              <w:rFonts w:ascii="Cambria" w:hAnsi="Cambria"/>
            </w:rPr>
          </w:rPrChange>
        </w:rPr>
        <w:t>route</w:t>
      </w:r>
      <w:r w:rsidR="00AE7860" w:rsidRPr="0097531B">
        <w:rPr>
          <w:rFonts w:ascii="Cambria" w:hAnsi="Cambria"/>
          <w:sz w:val="20"/>
          <w:szCs w:val="20"/>
          <w:rPrChange w:id="59" w:author="Jack Tchen" w:date="2016-01-28T09:45:00Z">
            <w:rPr>
              <w:rFonts w:ascii="Cambria" w:hAnsi="Cambria"/>
            </w:rPr>
          </w:rPrChange>
        </w:rPr>
        <w:t>s, we</w:t>
      </w:r>
      <w:r w:rsidR="006C3F89" w:rsidRPr="0097531B">
        <w:rPr>
          <w:rFonts w:ascii="Cambria" w:hAnsi="Cambria"/>
          <w:sz w:val="20"/>
          <w:szCs w:val="20"/>
          <w:rPrChange w:id="60" w:author="Jack Tchen" w:date="2016-01-28T09:45:00Z">
            <w:rPr>
              <w:rFonts w:ascii="Cambria" w:hAnsi="Cambria"/>
            </w:rPr>
          </w:rPrChange>
        </w:rPr>
        <w:t>’ll learn about the secret ingredient to no</w:t>
      </w:r>
      <w:r w:rsidR="00AE7860" w:rsidRPr="0097531B">
        <w:rPr>
          <w:rFonts w:ascii="Cambria" w:hAnsi="Cambria"/>
          <w:sz w:val="20"/>
          <w:szCs w:val="20"/>
          <w:rPrChange w:id="61" w:author="Jack Tchen" w:date="2016-01-28T09:45:00Z">
            <w:rPr>
              <w:rFonts w:ascii="Cambria" w:hAnsi="Cambria"/>
            </w:rPr>
          </w:rPrChange>
        </w:rPr>
        <w:t xml:space="preserve">odle making, the oldest noodle (Italian? or Chinese?), epic scale cultural exchanges, </w:t>
      </w:r>
      <w:r w:rsidR="006C3F89" w:rsidRPr="0097531B">
        <w:rPr>
          <w:rFonts w:ascii="Cambria" w:hAnsi="Cambria"/>
          <w:sz w:val="20"/>
          <w:szCs w:val="20"/>
          <w:rPrChange w:id="62" w:author="Jack Tchen" w:date="2016-01-28T09:45:00Z">
            <w:rPr>
              <w:rFonts w:ascii="Cambria" w:hAnsi="Cambria"/>
            </w:rPr>
          </w:rPrChange>
        </w:rPr>
        <w:t>and what Genghis Khan did for modernity. We will examine the historical and ongoing impacts of the silk route</w:t>
      </w:r>
      <w:r w:rsidR="00AE7860" w:rsidRPr="0097531B">
        <w:rPr>
          <w:rFonts w:ascii="Cambria" w:hAnsi="Cambria"/>
          <w:sz w:val="20"/>
          <w:szCs w:val="20"/>
          <w:rPrChange w:id="63" w:author="Jack Tchen" w:date="2016-01-28T09:45:00Z">
            <w:rPr>
              <w:rFonts w:ascii="Cambria" w:hAnsi="Cambria"/>
            </w:rPr>
          </w:rPrChange>
        </w:rPr>
        <w:t>s</w:t>
      </w:r>
      <w:r w:rsidR="006C3F89" w:rsidRPr="0097531B">
        <w:rPr>
          <w:rFonts w:ascii="Cambria" w:hAnsi="Cambria"/>
          <w:sz w:val="20"/>
          <w:szCs w:val="20"/>
          <w:rPrChange w:id="64" w:author="Jack Tchen" w:date="2016-01-28T09:45:00Z">
            <w:rPr>
              <w:rFonts w:ascii="Cambria" w:hAnsi="Cambria"/>
            </w:rPr>
          </w:rPrChange>
        </w:rPr>
        <w:t xml:space="preserve"> latitudinal and longitudinal movements throughout Central Asia on the vernacular cultures of global cities, such as the migrant friendly neighborhoods New York City. </w:t>
      </w:r>
      <w:ins w:id="65" w:author="Jack Tchen" w:date="2016-01-28T07:00:00Z">
        <w:r w:rsidR="004F58F8" w:rsidRPr="0097531B">
          <w:rPr>
            <w:rFonts w:ascii="Cambria" w:hAnsi="Cambria"/>
            <w:sz w:val="20"/>
            <w:szCs w:val="20"/>
            <w:rPrChange w:id="66" w:author="Jack Tchen" w:date="2016-01-28T09:45:00Z">
              <w:rPr>
                <w:rFonts w:ascii="Cambria" w:hAnsi="Cambria"/>
              </w:rPr>
            </w:rPrChange>
          </w:rPr>
          <w:t>Mainly we’ll raise lots of questions and experiment with taste combinations to locate our respective “selves</w:t>
        </w:r>
      </w:ins>
      <w:ins w:id="67" w:author="Jack Tchen" w:date="2016-01-28T07:01:00Z">
        <w:r w:rsidR="004F58F8" w:rsidRPr="0097531B">
          <w:rPr>
            <w:rFonts w:ascii="Cambria" w:hAnsi="Cambria"/>
            <w:sz w:val="20"/>
            <w:szCs w:val="20"/>
            <w:rPrChange w:id="68" w:author="Jack Tchen" w:date="2016-01-28T09:45:00Z">
              <w:rPr>
                <w:rFonts w:ascii="Cambria" w:hAnsi="Cambria"/>
              </w:rPr>
            </w:rPrChange>
          </w:rPr>
          <w:t>” and complicate our sense of “otherness.”</w:t>
        </w:r>
      </w:ins>
    </w:p>
    <w:p w14:paraId="70922960" w14:textId="77777777" w:rsidR="00D96F96" w:rsidRPr="0097531B" w:rsidRDefault="00D96F96" w:rsidP="00D96F96">
      <w:pPr>
        <w:pStyle w:val="NoSpacing"/>
        <w:rPr>
          <w:rFonts w:ascii="Cambria" w:hAnsi="Cambria"/>
          <w:sz w:val="20"/>
          <w:szCs w:val="20"/>
          <w:rPrChange w:id="69" w:author="Jack Tchen" w:date="2016-01-28T09:45:00Z">
            <w:rPr>
              <w:rFonts w:ascii="Cambria" w:hAnsi="Cambria"/>
            </w:rPr>
          </w:rPrChange>
        </w:rPr>
      </w:pPr>
    </w:p>
    <w:p w14:paraId="5E5F0623" w14:textId="69C50C34" w:rsidR="007B4BF9" w:rsidRPr="0097531B" w:rsidRDefault="0064170C" w:rsidP="0064170C">
      <w:pPr>
        <w:rPr>
          <w:rFonts w:ascii="Cambria" w:hAnsi="Cambria"/>
          <w:sz w:val="20"/>
          <w:szCs w:val="20"/>
          <w:rPrChange w:id="70" w:author="Jack Tchen" w:date="2016-01-28T09:45:00Z">
            <w:rPr>
              <w:rFonts w:ascii="Cambria" w:hAnsi="Cambria"/>
            </w:rPr>
          </w:rPrChange>
        </w:rPr>
      </w:pPr>
      <w:r w:rsidRPr="0097531B">
        <w:rPr>
          <w:rFonts w:ascii="Cambria" w:hAnsi="Cambria"/>
          <w:sz w:val="20"/>
          <w:szCs w:val="20"/>
          <w:rPrChange w:id="71" w:author="Jack Tchen" w:date="2016-01-28T09:45:00Z">
            <w:rPr>
              <w:rFonts w:ascii="Cambria" w:hAnsi="Cambria"/>
            </w:rPr>
          </w:rPrChange>
        </w:rPr>
        <w:t>And yes this course is also historical and sopp</w:t>
      </w:r>
      <w:ins w:id="72" w:author="Jack Tchen" w:date="2016-01-27T14:07:00Z">
        <w:r w:rsidR="003C79C6" w:rsidRPr="0097531B">
          <w:rPr>
            <w:rFonts w:ascii="Cambria" w:hAnsi="Cambria"/>
            <w:sz w:val="20"/>
            <w:szCs w:val="20"/>
            <w:rPrChange w:id="73" w:author="Jack Tchen" w:date="2016-01-28T09:45:00Z">
              <w:rPr>
                <w:rFonts w:ascii="Cambria" w:hAnsi="Cambria"/>
              </w:rPr>
            </w:rPrChange>
          </w:rPr>
          <w:t>ed in</w:t>
        </w:r>
      </w:ins>
      <w:r w:rsidRPr="0097531B">
        <w:rPr>
          <w:rFonts w:ascii="Cambria" w:hAnsi="Cambria"/>
          <w:sz w:val="20"/>
          <w:szCs w:val="20"/>
          <w:rPrChange w:id="74" w:author="Jack Tchen" w:date="2016-01-28T09:45:00Z">
            <w:rPr>
              <w:rFonts w:ascii="Cambria" w:hAnsi="Cambria"/>
            </w:rPr>
          </w:rPrChange>
        </w:rPr>
        <w:t xml:space="preserve"> critical cultural </w:t>
      </w:r>
      <w:ins w:id="75" w:author="Jack Tchen" w:date="2016-01-28T07:01:00Z">
        <w:r w:rsidR="004F58F8" w:rsidRPr="0097531B">
          <w:rPr>
            <w:rFonts w:ascii="Cambria" w:hAnsi="Cambria"/>
            <w:sz w:val="20"/>
            <w:szCs w:val="20"/>
            <w:rPrChange w:id="76" w:author="Jack Tchen" w:date="2016-01-28T09:45:00Z">
              <w:rPr>
                <w:rFonts w:ascii="Cambria" w:hAnsi="Cambria"/>
              </w:rPr>
            </w:rPrChange>
          </w:rPr>
          <w:t xml:space="preserve">practice </w:t>
        </w:r>
      </w:ins>
      <w:r w:rsidRPr="0097531B">
        <w:rPr>
          <w:rFonts w:ascii="Cambria" w:hAnsi="Cambria"/>
          <w:sz w:val="20"/>
          <w:szCs w:val="20"/>
          <w:rPrChange w:id="77" w:author="Jack Tchen" w:date="2016-01-28T09:45:00Z">
            <w:rPr>
              <w:rFonts w:ascii="Cambria" w:hAnsi="Cambria"/>
            </w:rPr>
          </w:rPrChange>
        </w:rPr>
        <w:t>theory, you can tell your parents, as a way to learn about cross-cultural communication challenges, intermingled spaces, and embodied knowledges and practices. Part of what is unarticulated yet implied by global cities is the compression of longue durees of times/spaces in one distinctive time/space. Besides slurping for mouth feel, understanding family broth recipes, and storytelling practices, we’ll be documenting, making, analyzing, and appreciating the worlds of noodle</w:t>
      </w:r>
      <w:r w:rsidR="007B4BF9" w:rsidRPr="0097531B">
        <w:rPr>
          <w:rFonts w:ascii="Cambria" w:hAnsi="Cambria"/>
          <w:sz w:val="20"/>
          <w:szCs w:val="20"/>
          <w:rPrChange w:id="78" w:author="Jack Tchen" w:date="2016-01-28T09:45:00Z">
            <w:rPr>
              <w:rFonts w:ascii="Cambria" w:hAnsi="Cambria"/>
            </w:rPr>
          </w:rPrChange>
        </w:rPr>
        <w:t>-dumpling</w:t>
      </w:r>
      <w:r w:rsidRPr="0097531B">
        <w:rPr>
          <w:rFonts w:ascii="Cambria" w:hAnsi="Cambria"/>
          <w:sz w:val="20"/>
          <w:szCs w:val="20"/>
          <w:rPrChange w:id="79" w:author="Jack Tchen" w:date="2016-01-28T09:45:00Z">
            <w:rPr>
              <w:rFonts w:ascii="Cambria" w:hAnsi="Cambria"/>
            </w:rPr>
          </w:rPrChange>
        </w:rPr>
        <w:t xml:space="preserve"> practices and conveying our collaborative findings using the latest in mapping apps. </w:t>
      </w:r>
    </w:p>
    <w:p w14:paraId="5C7F4DD8" w14:textId="77777777" w:rsidR="00F6654F" w:rsidRPr="0097531B" w:rsidRDefault="00F6654F" w:rsidP="0064170C">
      <w:pPr>
        <w:rPr>
          <w:rFonts w:ascii="Cambria" w:hAnsi="Cambria"/>
          <w:sz w:val="20"/>
          <w:szCs w:val="20"/>
          <w:rPrChange w:id="80" w:author="Jack Tchen" w:date="2016-01-28T09:45:00Z">
            <w:rPr>
              <w:rFonts w:ascii="Cambria" w:hAnsi="Cambria"/>
            </w:rPr>
          </w:rPrChange>
        </w:rPr>
      </w:pPr>
    </w:p>
    <w:p w14:paraId="5DC6EA7D" w14:textId="1DEB746A" w:rsidR="0064170C" w:rsidRPr="0097531B" w:rsidRDefault="0064170C" w:rsidP="0064170C">
      <w:pPr>
        <w:rPr>
          <w:rFonts w:ascii="Cambria" w:hAnsi="Cambria"/>
          <w:sz w:val="20"/>
          <w:szCs w:val="20"/>
          <w:rPrChange w:id="81" w:author="Jack Tchen" w:date="2016-01-28T09:45:00Z">
            <w:rPr>
              <w:rFonts w:ascii="Cambria" w:hAnsi="Cambria"/>
            </w:rPr>
          </w:rPrChange>
        </w:rPr>
      </w:pPr>
      <w:r w:rsidRPr="0097531B">
        <w:rPr>
          <w:rFonts w:ascii="Cambria" w:hAnsi="Cambria"/>
          <w:sz w:val="20"/>
          <w:szCs w:val="20"/>
          <w:rPrChange w:id="82" w:author="Jack Tchen" w:date="2016-01-28T09:45:00Z">
            <w:rPr>
              <w:rFonts w:ascii="Cambria" w:hAnsi="Cambria"/>
            </w:rPr>
          </w:rPrChange>
        </w:rPr>
        <w:t xml:space="preserve">Prerequisites – </w:t>
      </w:r>
      <w:ins w:id="83" w:author="Jack Tchen" w:date="2016-01-27T14:11:00Z">
        <w:r w:rsidR="00717C46" w:rsidRPr="0097531B">
          <w:rPr>
            <w:rFonts w:ascii="Cambria" w:hAnsi="Cambria"/>
            <w:sz w:val="20"/>
            <w:szCs w:val="20"/>
            <w:rPrChange w:id="84" w:author="Jack Tchen" w:date="2016-01-28T09:45:00Z">
              <w:rPr>
                <w:rFonts w:ascii="Cambria" w:hAnsi="Cambria"/>
              </w:rPr>
            </w:rPrChange>
          </w:rPr>
          <w:t>A</w:t>
        </w:r>
        <w:r w:rsidR="003C79C6" w:rsidRPr="0097531B">
          <w:rPr>
            <w:rFonts w:ascii="Cambria" w:hAnsi="Cambria"/>
            <w:sz w:val="20"/>
            <w:szCs w:val="20"/>
            <w:rPrChange w:id="85" w:author="Jack Tchen" w:date="2016-01-28T09:45:00Z">
              <w:rPr>
                <w:rFonts w:ascii="Cambria" w:hAnsi="Cambria"/>
              </w:rPr>
            </w:rPrChange>
          </w:rPr>
          <w:t xml:space="preserve"> readiness to change working assumptions and ways of doing research, a willingness to explore beyond your comfort zone, </w:t>
        </w:r>
      </w:ins>
      <w:r w:rsidRPr="0097531B">
        <w:rPr>
          <w:rFonts w:ascii="Cambria" w:hAnsi="Cambria"/>
          <w:sz w:val="20"/>
          <w:szCs w:val="20"/>
          <w:rPrChange w:id="86" w:author="Jack Tchen" w:date="2016-01-28T09:45:00Z">
            <w:rPr>
              <w:rFonts w:ascii="Cambria" w:hAnsi="Cambria"/>
            </w:rPr>
          </w:rPrChange>
        </w:rPr>
        <w:t xml:space="preserve">still loving </w:t>
      </w:r>
      <w:r w:rsidRPr="0097531B">
        <w:rPr>
          <w:rFonts w:ascii="Cambria" w:hAnsi="Cambria"/>
          <w:i/>
          <w:sz w:val="20"/>
          <w:szCs w:val="20"/>
          <w:rPrChange w:id="87" w:author="Jack Tchen" w:date="2016-01-28T09:45:00Z">
            <w:rPr>
              <w:rFonts w:ascii="Cambria" w:hAnsi="Cambria"/>
              <w:i/>
            </w:rPr>
          </w:rPrChange>
        </w:rPr>
        <w:t>Tampopo</w:t>
      </w:r>
      <w:r w:rsidRPr="0097531B">
        <w:rPr>
          <w:rFonts w:ascii="Cambria" w:hAnsi="Cambria"/>
          <w:sz w:val="20"/>
          <w:szCs w:val="20"/>
          <w:rPrChange w:id="88" w:author="Jack Tchen" w:date="2016-01-28T09:45:00Z">
            <w:rPr>
              <w:rFonts w:ascii="Cambria" w:hAnsi="Cambria"/>
            </w:rPr>
          </w:rPrChange>
        </w:rPr>
        <w:t xml:space="preserve"> (1985) after three</w:t>
      </w:r>
      <w:ins w:id="89" w:author="Jack Tchen" w:date="2016-01-27T14:12:00Z">
        <w:r w:rsidR="003C79C6" w:rsidRPr="0097531B">
          <w:rPr>
            <w:rFonts w:ascii="Cambria" w:hAnsi="Cambria"/>
            <w:sz w:val="20"/>
            <w:szCs w:val="20"/>
            <w:rPrChange w:id="90" w:author="Jack Tchen" w:date="2016-01-28T09:45:00Z">
              <w:rPr>
                <w:rFonts w:ascii="Cambria" w:hAnsi="Cambria"/>
              </w:rPr>
            </w:rPrChange>
          </w:rPr>
          <w:t>+</w:t>
        </w:r>
      </w:ins>
      <w:r w:rsidRPr="0097531B">
        <w:rPr>
          <w:rFonts w:ascii="Cambria" w:hAnsi="Cambria"/>
          <w:sz w:val="20"/>
          <w:szCs w:val="20"/>
          <w:rPrChange w:id="91" w:author="Jack Tchen" w:date="2016-01-28T09:45:00Z">
            <w:rPr>
              <w:rFonts w:ascii="Cambria" w:hAnsi="Cambria"/>
            </w:rPr>
          </w:rPrChange>
        </w:rPr>
        <w:t xml:space="preserve"> viewings, having comfy but stylish walking shoes, </w:t>
      </w:r>
      <w:ins w:id="92" w:author="Jack Tchen" w:date="2016-01-28T07:03:00Z">
        <w:r w:rsidR="00717C46" w:rsidRPr="0097531B">
          <w:rPr>
            <w:rFonts w:ascii="Cambria" w:hAnsi="Cambria"/>
            <w:sz w:val="20"/>
            <w:szCs w:val="20"/>
            <w:rPrChange w:id="93" w:author="Jack Tchen" w:date="2016-01-28T09:45:00Z">
              <w:rPr>
                <w:rFonts w:ascii="Cambria" w:hAnsi="Cambria"/>
              </w:rPr>
            </w:rPrChange>
          </w:rPr>
          <w:t>getting</w:t>
        </w:r>
      </w:ins>
      <w:ins w:id="94" w:author="Jack Tchen" w:date="2016-01-28T07:02:00Z">
        <w:r w:rsidR="00717C46" w:rsidRPr="0097531B">
          <w:rPr>
            <w:rFonts w:ascii="Cambria" w:hAnsi="Cambria"/>
            <w:sz w:val="20"/>
            <w:szCs w:val="20"/>
            <w:rPrChange w:id="95" w:author="Jack Tchen" w:date="2016-01-28T09:45:00Z">
              <w:rPr>
                <w:rFonts w:ascii="Cambria" w:hAnsi="Cambria"/>
              </w:rPr>
            </w:rPrChange>
          </w:rPr>
          <w:t xml:space="preserve"> the three required books</w:t>
        </w:r>
      </w:ins>
      <w:ins w:id="96" w:author="Jack Tchen" w:date="2016-01-28T07:04:00Z">
        <w:r w:rsidR="00717C46" w:rsidRPr="0097531B">
          <w:rPr>
            <w:rFonts w:ascii="Cambria" w:hAnsi="Cambria"/>
            <w:sz w:val="20"/>
            <w:szCs w:val="20"/>
            <w:rPrChange w:id="97" w:author="Jack Tchen" w:date="2016-01-28T09:45:00Z">
              <w:rPr>
                <w:rFonts w:ascii="Cambria" w:hAnsi="Cambria"/>
              </w:rPr>
            </w:rPrChange>
          </w:rPr>
          <w:t xml:space="preserve"> (the fourth is an ebrary book downloadable from Bobcat)</w:t>
        </w:r>
      </w:ins>
      <w:ins w:id="98" w:author="Jack Tchen" w:date="2016-01-28T07:02:00Z">
        <w:r w:rsidR="00717C46" w:rsidRPr="0097531B">
          <w:rPr>
            <w:rFonts w:ascii="Cambria" w:hAnsi="Cambria"/>
            <w:sz w:val="20"/>
            <w:szCs w:val="20"/>
            <w:rPrChange w:id="99" w:author="Jack Tchen" w:date="2016-01-28T09:45:00Z">
              <w:rPr>
                <w:rFonts w:ascii="Cambria" w:hAnsi="Cambria"/>
              </w:rPr>
            </w:rPrChange>
          </w:rPr>
          <w:t xml:space="preserve">, </w:t>
        </w:r>
      </w:ins>
      <w:r w:rsidRPr="0097531B">
        <w:rPr>
          <w:rFonts w:ascii="Cambria" w:hAnsi="Cambria"/>
          <w:sz w:val="20"/>
          <w:szCs w:val="20"/>
          <w:rPrChange w:id="100" w:author="Jack Tchen" w:date="2016-01-28T09:45:00Z">
            <w:rPr>
              <w:rFonts w:ascii="Cambria" w:hAnsi="Cambria"/>
            </w:rPr>
          </w:rPrChange>
        </w:rPr>
        <w:t>and purchasing Metro Cards</w:t>
      </w:r>
      <w:ins w:id="101" w:author="Jack Tchen" w:date="2016-01-27T14:12:00Z">
        <w:r w:rsidR="003C79C6" w:rsidRPr="0097531B">
          <w:rPr>
            <w:rFonts w:ascii="Cambria" w:hAnsi="Cambria"/>
            <w:sz w:val="20"/>
            <w:szCs w:val="20"/>
            <w:rPrChange w:id="102" w:author="Jack Tchen" w:date="2016-01-28T09:45:00Z">
              <w:rPr>
                <w:rFonts w:ascii="Cambria" w:hAnsi="Cambria"/>
              </w:rPr>
            </w:rPrChange>
          </w:rPr>
          <w:t xml:space="preserve"> for getting around</w:t>
        </w:r>
      </w:ins>
      <w:ins w:id="103" w:author="Jack Tchen" w:date="2016-01-28T06:55:00Z">
        <w:r w:rsidR="004F58F8" w:rsidRPr="0097531B">
          <w:rPr>
            <w:rFonts w:ascii="Cambria" w:hAnsi="Cambria"/>
            <w:sz w:val="20"/>
            <w:szCs w:val="20"/>
            <w:rPrChange w:id="104" w:author="Jack Tchen" w:date="2016-01-28T09:45:00Z">
              <w:rPr>
                <w:rFonts w:ascii="Cambria" w:hAnsi="Cambria"/>
              </w:rPr>
            </w:rPrChange>
          </w:rPr>
          <w:t>.</w:t>
        </w:r>
      </w:ins>
    </w:p>
    <w:p w14:paraId="50030978" w14:textId="77777777" w:rsidR="00496C5B" w:rsidRDefault="00496C5B" w:rsidP="0064170C">
      <w:pPr>
        <w:rPr>
          <w:ins w:id="105" w:author="Jack Tchen" w:date="2016-01-28T09:45:00Z"/>
          <w:rFonts w:ascii="Cambria" w:hAnsi="Cambria"/>
          <w:sz w:val="20"/>
          <w:szCs w:val="20"/>
        </w:rPr>
      </w:pPr>
    </w:p>
    <w:p w14:paraId="2A04CCDC" w14:textId="77777777" w:rsidR="0097531B" w:rsidRPr="0097531B" w:rsidDel="0097531B" w:rsidRDefault="0097531B" w:rsidP="0064170C">
      <w:pPr>
        <w:rPr>
          <w:del w:id="106" w:author="Jack Tchen" w:date="2016-01-28T09:46:00Z"/>
          <w:rFonts w:ascii="Cambria" w:hAnsi="Cambria"/>
          <w:sz w:val="20"/>
          <w:szCs w:val="20"/>
          <w:rPrChange w:id="107" w:author="Jack Tchen" w:date="2016-01-28T09:45:00Z">
            <w:rPr>
              <w:del w:id="108" w:author="Jack Tchen" w:date="2016-01-28T09:46:00Z"/>
              <w:rFonts w:ascii="Cambria" w:hAnsi="Cambria"/>
            </w:rPr>
          </w:rPrChange>
        </w:rPr>
      </w:pPr>
    </w:p>
    <w:p w14:paraId="54456F68" w14:textId="4E91F44C" w:rsidR="00D35704" w:rsidRPr="0097531B" w:rsidRDefault="00496C5B" w:rsidP="0064170C">
      <w:pPr>
        <w:rPr>
          <w:rFonts w:ascii="Cambria" w:hAnsi="Cambria"/>
          <w:b/>
          <w:sz w:val="20"/>
          <w:szCs w:val="20"/>
          <w:rPrChange w:id="109" w:author="Jack Tchen" w:date="2016-01-28T09:45:00Z">
            <w:rPr>
              <w:rFonts w:ascii="Cambria" w:hAnsi="Cambria"/>
              <w:b/>
            </w:rPr>
          </w:rPrChange>
        </w:rPr>
      </w:pPr>
      <w:r w:rsidRPr="0097531B">
        <w:rPr>
          <w:rFonts w:ascii="Cambria" w:hAnsi="Cambria"/>
          <w:b/>
          <w:sz w:val="20"/>
          <w:szCs w:val="20"/>
          <w:rPrChange w:id="110" w:author="Jack Tchen" w:date="2016-01-28T09:45:00Z">
            <w:rPr>
              <w:rFonts w:ascii="Cambria" w:hAnsi="Cambria"/>
              <w:b/>
            </w:rPr>
          </w:rPrChange>
        </w:rPr>
        <w:t>Basic flow</w:t>
      </w:r>
    </w:p>
    <w:p w14:paraId="52238CE8" w14:textId="24C8E352" w:rsidR="00496C5B" w:rsidRPr="0097531B" w:rsidRDefault="00D35704" w:rsidP="0064170C">
      <w:pPr>
        <w:rPr>
          <w:rFonts w:ascii="Cambria" w:hAnsi="Cambria"/>
          <w:sz w:val="20"/>
          <w:szCs w:val="20"/>
          <w:rPrChange w:id="111" w:author="Jack Tchen" w:date="2016-01-28T09:45:00Z">
            <w:rPr>
              <w:rFonts w:ascii="Cambria" w:hAnsi="Cambria"/>
            </w:rPr>
          </w:rPrChange>
        </w:rPr>
      </w:pPr>
      <w:r w:rsidRPr="0097531B">
        <w:rPr>
          <w:rFonts w:ascii="Cambria" w:hAnsi="Cambria"/>
          <w:sz w:val="20"/>
          <w:szCs w:val="20"/>
          <w:rPrChange w:id="112" w:author="Jack Tchen" w:date="2016-01-28T09:45:00Z">
            <w:rPr>
              <w:rFonts w:ascii="Cambria" w:hAnsi="Cambria"/>
            </w:rPr>
          </w:rPrChange>
        </w:rPr>
        <w:t xml:space="preserve">Weekly flow: </w:t>
      </w:r>
      <w:r w:rsidR="00496C5B" w:rsidRPr="0097531B">
        <w:rPr>
          <w:rFonts w:ascii="Cambria" w:hAnsi="Cambria"/>
          <w:sz w:val="20"/>
          <w:szCs w:val="20"/>
          <w:rPrChange w:id="113" w:author="Jack Tchen" w:date="2016-01-28T09:45:00Z">
            <w:rPr>
              <w:rFonts w:ascii="Cambria" w:hAnsi="Cambria"/>
            </w:rPr>
          </w:rPrChange>
        </w:rPr>
        <w:t xml:space="preserve">We’ll begin each Tuesday with quick noodle related announcements of events, stories, tidbits. Each T and Th </w:t>
      </w:r>
      <w:ins w:id="114" w:author="Jack Tchen" w:date="2016-01-28T07:05:00Z">
        <w:r w:rsidR="00717C46" w:rsidRPr="0097531B">
          <w:rPr>
            <w:rFonts w:ascii="Cambria" w:hAnsi="Cambria"/>
            <w:sz w:val="20"/>
            <w:szCs w:val="20"/>
            <w:rPrChange w:id="115" w:author="Jack Tchen" w:date="2016-01-28T09:45:00Z">
              <w:rPr>
                <w:rFonts w:ascii="Cambria" w:hAnsi="Cambria"/>
              </w:rPr>
            </w:rPrChange>
          </w:rPr>
          <w:t xml:space="preserve">“lecture” </w:t>
        </w:r>
      </w:ins>
      <w:r w:rsidR="00496C5B" w:rsidRPr="0097531B">
        <w:rPr>
          <w:rFonts w:ascii="Cambria" w:hAnsi="Cambria"/>
          <w:sz w:val="20"/>
          <w:szCs w:val="20"/>
          <w:rPrChange w:id="116" w:author="Jack Tchen" w:date="2016-01-28T09:45:00Z">
            <w:rPr>
              <w:rFonts w:ascii="Cambria" w:hAnsi="Cambria"/>
            </w:rPr>
          </w:rPrChange>
        </w:rPr>
        <w:t xml:space="preserve">there will be mini-lectures &amp; key questions raised. </w:t>
      </w:r>
      <w:r w:rsidRPr="0097531B">
        <w:rPr>
          <w:rFonts w:ascii="Cambria" w:hAnsi="Cambria"/>
          <w:sz w:val="20"/>
          <w:szCs w:val="20"/>
          <w:rPrChange w:id="117" w:author="Jack Tchen" w:date="2016-01-28T09:45:00Z">
            <w:rPr>
              <w:rFonts w:ascii="Cambria" w:hAnsi="Cambria"/>
            </w:rPr>
          </w:rPrChange>
        </w:rPr>
        <w:t>R</w:t>
      </w:r>
      <w:r w:rsidR="00496C5B" w:rsidRPr="0097531B">
        <w:rPr>
          <w:rFonts w:ascii="Cambria" w:hAnsi="Cambria"/>
          <w:sz w:val="20"/>
          <w:szCs w:val="20"/>
          <w:rPrChange w:id="118" w:author="Jack Tchen" w:date="2016-01-28T09:45:00Z">
            <w:rPr>
              <w:rFonts w:ascii="Cambria" w:hAnsi="Cambria"/>
            </w:rPr>
          </w:rPrChange>
        </w:rPr>
        <w:t>ecitation</w:t>
      </w:r>
      <w:r w:rsidRPr="0097531B">
        <w:rPr>
          <w:rFonts w:ascii="Cambria" w:hAnsi="Cambria"/>
          <w:sz w:val="20"/>
          <w:szCs w:val="20"/>
          <w:rPrChange w:id="119" w:author="Jack Tchen" w:date="2016-01-28T09:45:00Z">
            <w:rPr>
              <w:rFonts w:ascii="Cambria" w:hAnsi="Cambria"/>
            </w:rPr>
          </w:rPrChange>
        </w:rPr>
        <w:t>s</w:t>
      </w:r>
      <w:r w:rsidR="00496C5B" w:rsidRPr="0097531B">
        <w:rPr>
          <w:rFonts w:ascii="Cambria" w:hAnsi="Cambria"/>
          <w:sz w:val="20"/>
          <w:szCs w:val="20"/>
          <w:rPrChange w:id="120" w:author="Jack Tchen" w:date="2016-01-28T09:45:00Z">
            <w:rPr>
              <w:rFonts w:ascii="Cambria" w:hAnsi="Cambria"/>
            </w:rPr>
          </w:rPrChange>
        </w:rPr>
        <w:t xml:space="preserve"> wil</w:t>
      </w:r>
      <w:r w:rsidR="00C27EA8" w:rsidRPr="0097531B">
        <w:rPr>
          <w:rFonts w:ascii="Cambria" w:hAnsi="Cambria"/>
          <w:sz w:val="20"/>
          <w:szCs w:val="20"/>
          <w:rPrChange w:id="121" w:author="Jack Tchen" w:date="2016-01-28T09:45:00Z">
            <w:rPr>
              <w:rFonts w:ascii="Cambria" w:hAnsi="Cambria"/>
            </w:rPr>
          </w:rPrChange>
        </w:rPr>
        <w:t>l pursue reading discussions,</w:t>
      </w:r>
      <w:r w:rsidR="00496C5B" w:rsidRPr="0097531B">
        <w:rPr>
          <w:rFonts w:ascii="Cambria" w:hAnsi="Cambria"/>
          <w:sz w:val="20"/>
          <w:szCs w:val="20"/>
          <w:rPrChange w:id="122" w:author="Jack Tchen" w:date="2016-01-28T09:45:00Z">
            <w:rPr>
              <w:rFonts w:ascii="Cambria" w:hAnsi="Cambria"/>
            </w:rPr>
          </w:rPrChange>
        </w:rPr>
        <w:t xml:space="preserve"> mappings</w:t>
      </w:r>
      <w:r w:rsidR="00C27EA8" w:rsidRPr="0097531B">
        <w:rPr>
          <w:rFonts w:ascii="Cambria" w:hAnsi="Cambria"/>
          <w:sz w:val="20"/>
          <w:szCs w:val="20"/>
          <w:rPrChange w:id="123" w:author="Jack Tchen" w:date="2016-01-28T09:45:00Z">
            <w:rPr>
              <w:rFonts w:ascii="Cambria" w:hAnsi="Cambria"/>
            </w:rPr>
          </w:rPrChange>
        </w:rPr>
        <w:t xml:space="preserve">, </w:t>
      </w:r>
      <w:r w:rsidRPr="0097531B">
        <w:rPr>
          <w:rFonts w:ascii="Cambria" w:hAnsi="Cambria"/>
          <w:sz w:val="20"/>
          <w:szCs w:val="20"/>
          <w:rPrChange w:id="124" w:author="Jack Tchen" w:date="2016-01-28T09:45:00Z">
            <w:rPr>
              <w:rFonts w:ascii="Cambria" w:hAnsi="Cambria"/>
            </w:rPr>
          </w:rPrChange>
        </w:rPr>
        <w:t xml:space="preserve">your postings, </w:t>
      </w:r>
      <w:r w:rsidR="00C27EA8" w:rsidRPr="0097531B">
        <w:rPr>
          <w:rFonts w:ascii="Cambria" w:hAnsi="Cambria"/>
          <w:sz w:val="20"/>
          <w:szCs w:val="20"/>
          <w:rPrChange w:id="125" w:author="Jack Tchen" w:date="2016-01-28T09:45:00Z">
            <w:rPr>
              <w:rFonts w:ascii="Cambria" w:hAnsi="Cambria"/>
            </w:rPr>
          </w:rPrChange>
        </w:rPr>
        <w:t>and collaboratories.</w:t>
      </w:r>
    </w:p>
    <w:p w14:paraId="28DCB7D1" w14:textId="77777777" w:rsidR="00C27EA8" w:rsidRPr="0097531B" w:rsidRDefault="00C27EA8" w:rsidP="0064170C">
      <w:pPr>
        <w:rPr>
          <w:rFonts w:ascii="Cambria" w:hAnsi="Cambria"/>
          <w:sz w:val="20"/>
          <w:szCs w:val="20"/>
          <w:rPrChange w:id="126" w:author="Jack Tchen" w:date="2016-01-28T09:45:00Z">
            <w:rPr>
              <w:rFonts w:ascii="Cambria" w:hAnsi="Cambria"/>
            </w:rPr>
          </w:rPrChange>
        </w:rPr>
      </w:pPr>
    </w:p>
    <w:p w14:paraId="43A78713" w14:textId="4B63CBE5" w:rsidR="00F6654F" w:rsidRPr="0097531B" w:rsidRDefault="00D35704" w:rsidP="0064170C">
      <w:pPr>
        <w:rPr>
          <w:rFonts w:ascii="Cambria" w:hAnsi="Cambria"/>
          <w:sz w:val="20"/>
          <w:szCs w:val="20"/>
          <w:rPrChange w:id="127" w:author="Jack Tchen" w:date="2016-01-28T09:45:00Z">
            <w:rPr>
              <w:rFonts w:ascii="Cambria" w:hAnsi="Cambria"/>
            </w:rPr>
          </w:rPrChange>
        </w:rPr>
      </w:pPr>
      <w:r w:rsidRPr="0097531B">
        <w:rPr>
          <w:rFonts w:ascii="Cambria" w:hAnsi="Cambria"/>
          <w:sz w:val="20"/>
          <w:szCs w:val="20"/>
          <w:rPrChange w:id="128" w:author="Jack Tchen" w:date="2016-01-28T09:45:00Z">
            <w:rPr>
              <w:rFonts w:ascii="Cambria" w:hAnsi="Cambria"/>
            </w:rPr>
          </w:rPrChange>
        </w:rPr>
        <w:t xml:space="preserve">Semester arc: </w:t>
      </w:r>
    </w:p>
    <w:p w14:paraId="0CF5ABC3" w14:textId="0C3A178B" w:rsidR="00F6654F" w:rsidRPr="0097531B" w:rsidRDefault="00770339" w:rsidP="007856F5">
      <w:pPr>
        <w:pStyle w:val="ListParagraph"/>
        <w:numPr>
          <w:ilvl w:val="0"/>
          <w:numId w:val="1"/>
        </w:numPr>
        <w:rPr>
          <w:rFonts w:ascii="Cambria" w:hAnsi="Cambria"/>
          <w:sz w:val="20"/>
          <w:szCs w:val="20"/>
          <w:rPrChange w:id="129" w:author="Jack Tchen" w:date="2016-01-28T09:45:00Z">
            <w:rPr>
              <w:rFonts w:ascii="Cambria" w:hAnsi="Cambria"/>
            </w:rPr>
          </w:rPrChange>
        </w:rPr>
      </w:pPr>
      <w:r w:rsidRPr="0097531B">
        <w:rPr>
          <w:rFonts w:ascii="Cambria" w:hAnsi="Cambria"/>
          <w:sz w:val="20"/>
          <w:szCs w:val="20"/>
          <w:rPrChange w:id="130" w:author="Jack Tchen" w:date="2016-01-28T09:45:00Z">
            <w:rPr>
              <w:rFonts w:ascii="Cambria" w:hAnsi="Cambria"/>
            </w:rPr>
          </w:rPrChange>
        </w:rPr>
        <w:t>Historic t</w:t>
      </w:r>
      <w:r w:rsidR="00F6654F" w:rsidRPr="0097531B">
        <w:rPr>
          <w:rFonts w:ascii="Cambria" w:hAnsi="Cambria"/>
          <w:sz w:val="20"/>
          <w:szCs w:val="20"/>
          <w:rPrChange w:id="131" w:author="Jack Tchen" w:date="2016-01-28T09:45:00Z">
            <w:rPr>
              <w:rFonts w:ascii="Cambria" w:hAnsi="Cambria"/>
            </w:rPr>
          </w:rPrChange>
        </w:rPr>
        <w:t>aste cultu</w:t>
      </w:r>
      <w:r w:rsidR="001D059D" w:rsidRPr="0097531B">
        <w:rPr>
          <w:rFonts w:ascii="Cambria" w:hAnsi="Cambria"/>
          <w:sz w:val="20"/>
          <w:szCs w:val="20"/>
          <w:rPrChange w:id="132" w:author="Jack Tchen" w:date="2016-01-28T09:45:00Z">
            <w:rPr>
              <w:rFonts w:ascii="Cambria" w:hAnsi="Cambria"/>
            </w:rPr>
          </w:rPrChange>
        </w:rPr>
        <w:t xml:space="preserve">res, locating you umami profile &amp; </w:t>
      </w:r>
      <w:ins w:id="133" w:author="Jack Tchen" w:date="2016-01-28T06:52:00Z">
        <w:r w:rsidR="004F58F8" w:rsidRPr="0097531B">
          <w:rPr>
            <w:rFonts w:ascii="Cambria" w:hAnsi="Cambria"/>
            <w:sz w:val="20"/>
            <w:szCs w:val="20"/>
            <w:rPrChange w:id="134" w:author="Jack Tchen" w:date="2016-01-28T09:45:00Z">
              <w:rPr>
                <w:rFonts w:ascii="Cambria" w:hAnsi="Cambria"/>
              </w:rPr>
            </w:rPrChange>
          </w:rPr>
          <w:t>mapping</w:t>
        </w:r>
      </w:ins>
      <w:r w:rsidR="00F6654F" w:rsidRPr="0097531B">
        <w:rPr>
          <w:rFonts w:ascii="Cambria" w:hAnsi="Cambria"/>
          <w:sz w:val="20"/>
          <w:szCs w:val="20"/>
          <w:rPrChange w:id="135" w:author="Jack Tchen" w:date="2016-01-28T09:45:00Z">
            <w:rPr>
              <w:rFonts w:ascii="Cambria" w:hAnsi="Cambria"/>
            </w:rPr>
          </w:rPrChange>
        </w:rPr>
        <w:t>, weeks 1-4</w:t>
      </w:r>
    </w:p>
    <w:p w14:paraId="47CB12BC" w14:textId="19B10B64" w:rsidR="00F6654F" w:rsidRPr="0097531B" w:rsidRDefault="00F6654F" w:rsidP="00F6654F">
      <w:pPr>
        <w:pStyle w:val="ListParagraph"/>
        <w:numPr>
          <w:ilvl w:val="0"/>
          <w:numId w:val="1"/>
        </w:numPr>
        <w:rPr>
          <w:rFonts w:ascii="Cambria" w:hAnsi="Cambria"/>
          <w:sz w:val="20"/>
          <w:szCs w:val="20"/>
          <w:rPrChange w:id="136" w:author="Jack Tchen" w:date="2016-01-28T09:45:00Z">
            <w:rPr>
              <w:rFonts w:ascii="Cambria" w:hAnsi="Cambria"/>
            </w:rPr>
          </w:rPrChange>
        </w:rPr>
      </w:pPr>
      <w:r w:rsidRPr="0097531B">
        <w:rPr>
          <w:rFonts w:ascii="Cambria" w:hAnsi="Cambria"/>
          <w:sz w:val="20"/>
          <w:szCs w:val="20"/>
          <w:rPrChange w:id="137" w:author="Jack Tchen" w:date="2016-01-28T09:45:00Z">
            <w:rPr>
              <w:rFonts w:ascii="Cambria" w:hAnsi="Cambria"/>
            </w:rPr>
          </w:rPrChange>
        </w:rPr>
        <w:t>Eating</w:t>
      </w:r>
      <w:ins w:id="138" w:author="Jack Tchen" w:date="2016-01-28T06:53:00Z">
        <w:r w:rsidR="004F58F8" w:rsidRPr="0097531B">
          <w:rPr>
            <w:rFonts w:ascii="Cambria" w:hAnsi="Cambria"/>
            <w:sz w:val="20"/>
            <w:szCs w:val="20"/>
            <w:rPrChange w:id="139" w:author="Jack Tchen" w:date="2016-01-28T09:45:00Z">
              <w:rPr>
                <w:rFonts w:ascii="Cambria" w:hAnsi="Cambria"/>
              </w:rPr>
            </w:rPrChange>
          </w:rPr>
          <w:t>,</w:t>
        </w:r>
      </w:ins>
      <w:r w:rsidRPr="0097531B">
        <w:rPr>
          <w:rFonts w:ascii="Cambria" w:hAnsi="Cambria"/>
          <w:sz w:val="20"/>
          <w:szCs w:val="20"/>
          <w:rPrChange w:id="140" w:author="Jack Tchen" w:date="2016-01-28T09:45:00Z">
            <w:rPr>
              <w:rFonts w:ascii="Cambria" w:hAnsi="Cambria"/>
            </w:rPr>
          </w:rPrChange>
        </w:rPr>
        <w:t xml:space="preserve"> understanding</w:t>
      </w:r>
      <w:ins w:id="141" w:author="Jack Tchen" w:date="2016-01-28T06:53:00Z">
        <w:r w:rsidR="004F58F8" w:rsidRPr="0097531B">
          <w:rPr>
            <w:rFonts w:ascii="Cambria" w:hAnsi="Cambria"/>
            <w:sz w:val="20"/>
            <w:szCs w:val="20"/>
            <w:rPrChange w:id="142" w:author="Jack Tchen" w:date="2016-01-28T09:45:00Z">
              <w:rPr>
                <w:rFonts w:ascii="Cambria" w:hAnsi="Cambria"/>
              </w:rPr>
            </w:rPrChange>
          </w:rPr>
          <w:t xml:space="preserve"> &amp; reviews</w:t>
        </w:r>
      </w:ins>
      <w:r w:rsidRPr="0097531B">
        <w:rPr>
          <w:rFonts w:ascii="Cambria" w:hAnsi="Cambria"/>
          <w:sz w:val="20"/>
          <w:szCs w:val="20"/>
          <w:rPrChange w:id="143" w:author="Jack Tchen" w:date="2016-01-28T09:45:00Z">
            <w:rPr>
              <w:rFonts w:ascii="Cambria" w:hAnsi="Cambria"/>
            </w:rPr>
          </w:rPrChange>
        </w:rPr>
        <w:t>, weeks 5-9</w:t>
      </w:r>
    </w:p>
    <w:p w14:paraId="47CEE912" w14:textId="0B897AC9" w:rsidR="00F6654F" w:rsidRPr="0097531B" w:rsidRDefault="00F6654F" w:rsidP="00F6654F">
      <w:pPr>
        <w:pStyle w:val="ListParagraph"/>
        <w:numPr>
          <w:ilvl w:val="0"/>
          <w:numId w:val="1"/>
        </w:numPr>
        <w:rPr>
          <w:rFonts w:ascii="Cambria" w:hAnsi="Cambria"/>
          <w:sz w:val="20"/>
          <w:szCs w:val="20"/>
          <w:rPrChange w:id="144" w:author="Jack Tchen" w:date="2016-01-28T09:45:00Z">
            <w:rPr>
              <w:rFonts w:ascii="Cambria" w:hAnsi="Cambria"/>
            </w:rPr>
          </w:rPrChange>
        </w:rPr>
      </w:pPr>
      <w:r w:rsidRPr="0097531B">
        <w:rPr>
          <w:rFonts w:ascii="Cambria" w:hAnsi="Cambria"/>
          <w:sz w:val="20"/>
          <w:szCs w:val="20"/>
          <w:rPrChange w:id="145" w:author="Jack Tchen" w:date="2016-01-28T09:45:00Z">
            <w:rPr>
              <w:rFonts w:ascii="Cambria" w:hAnsi="Cambria"/>
            </w:rPr>
          </w:rPrChange>
        </w:rPr>
        <w:t>Unpacking your artifact</w:t>
      </w:r>
      <w:ins w:id="146" w:author="Jack Tchen" w:date="2016-01-28T06:55:00Z">
        <w:r w:rsidR="004F58F8" w:rsidRPr="0097531B">
          <w:rPr>
            <w:rFonts w:ascii="Cambria" w:hAnsi="Cambria"/>
            <w:sz w:val="20"/>
            <w:szCs w:val="20"/>
            <w:rPrChange w:id="147" w:author="Jack Tchen" w:date="2016-01-28T09:45:00Z">
              <w:rPr>
                <w:rFonts w:ascii="Cambria" w:hAnsi="Cambria"/>
              </w:rPr>
            </w:rPrChange>
          </w:rPr>
          <w:t xml:space="preserve"> &amp; </w:t>
        </w:r>
      </w:ins>
      <w:ins w:id="148" w:author="Jack Tchen" w:date="2016-01-28T07:05:00Z">
        <w:r w:rsidR="00717C46" w:rsidRPr="0097531B">
          <w:rPr>
            <w:rFonts w:ascii="Cambria" w:hAnsi="Cambria"/>
            <w:sz w:val="20"/>
            <w:szCs w:val="20"/>
            <w:rPrChange w:id="149" w:author="Jack Tchen" w:date="2016-01-28T09:45:00Z">
              <w:rPr>
                <w:rFonts w:ascii="Cambria" w:hAnsi="Cambria"/>
              </w:rPr>
            </w:rPrChange>
          </w:rPr>
          <w:t xml:space="preserve">our collaboratory </w:t>
        </w:r>
      </w:ins>
      <w:ins w:id="150" w:author="Jack Tchen" w:date="2016-01-28T06:55:00Z">
        <w:r w:rsidR="004F58F8" w:rsidRPr="0097531B">
          <w:rPr>
            <w:rFonts w:ascii="Cambria" w:hAnsi="Cambria"/>
            <w:sz w:val="20"/>
            <w:szCs w:val="20"/>
            <w:rPrChange w:id="151" w:author="Jack Tchen" w:date="2016-01-28T09:45:00Z">
              <w:rPr>
                <w:rFonts w:ascii="Cambria" w:hAnsi="Cambria"/>
              </w:rPr>
            </w:rPrChange>
          </w:rPr>
          <w:t xml:space="preserve">online guide, </w:t>
        </w:r>
      </w:ins>
      <w:r w:rsidRPr="0097531B">
        <w:rPr>
          <w:rFonts w:ascii="Cambria" w:hAnsi="Cambria"/>
          <w:sz w:val="20"/>
          <w:szCs w:val="20"/>
          <w:rPrChange w:id="152" w:author="Jack Tchen" w:date="2016-01-28T09:45:00Z">
            <w:rPr>
              <w:rFonts w:ascii="Cambria" w:hAnsi="Cambria"/>
            </w:rPr>
          </w:rPrChange>
        </w:rPr>
        <w:t>weeks 10-14</w:t>
      </w:r>
    </w:p>
    <w:p w14:paraId="3031A59E" w14:textId="77777777" w:rsidR="00496C5B" w:rsidRPr="003C79C6" w:rsidDel="00BF1422" w:rsidRDefault="00496C5B" w:rsidP="0064170C">
      <w:pPr>
        <w:rPr>
          <w:del w:id="153" w:author="Jack Tchen" w:date="2016-01-28T09:42:00Z"/>
          <w:rFonts w:ascii="Cambria" w:hAnsi="Cambria"/>
        </w:rPr>
      </w:pPr>
    </w:p>
    <w:p w14:paraId="331E971A" w14:textId="77777777" w:rsidR="0064170C" w:rsidRPr="003C79C6" w:rsidRDefault="0064170C" w:rsidP="0064170C">
      <w:pPr>
        <w:rPr>
          <w:rFonts w:ascii="Cambria" w:hAnsi="Cambria"/>
        </w:rPr>
      </w:pPr>
    </w:p>
    <w:p w14:paraId="3A77AE5C" w14:textId="77777777" w:rsidR="00496C5B" w:rsidRPr="003C79C6" w:rsidRDefault="00496C5B" w:rsidP="00496C5B">
      <w:pPr>
        <w:rPr>
          <w:rFonts w:ascii="Cambria" w:hAnsi="Cambria"/>
          <w:b/>
        </w:rPr>
      </w:pPr>
      <w:r w:rsidRPr="003C79C6">
        <w:rPr>
          <w:rFonts w:ascii="Cambria" w:hAnsi="Cambria"/>
          <w:b/>
        </w:rPr>
        <w:t>A dialogue-driven &amp; chronotopic approach</w:t>
      </w:r>
    </w:p>
    <w:p w14:paraId="52DC71BC" w14:textId="029B69AC" w:rsidR="00717C46" w:rsidRPr="00BF1422" w:rsidRDefault="00496C5B" w:rsidP="00496C5B">
      <w:pPr>
        <w:rPr>
          <w:ins w:id="154" w:author="Jack Tchen" w:date="2016-01-28T07:09:00Z"/>
          <w:rFonts w:ascii="Cambria" w:hAnsi="Cambria"/>
          <w:i/>
          <w:sz w:val="20"/>
          <w:szCs w:val="20"/>
          <w:rPrChange w:id="155" w:author="Jack Tchen" w:date="2016-01-28T09:44:00Z">
            <w:rPr>
              <w:ins w:id="156" w:author="Jack Tchen" w:date="2016-01-28T07:09:00Z"/>
              <w:rFonts w:ascii="Cambria" w:hAnsi="Cambria"/>
              <w:i/>
            </w:rPr>
          </w:rPrChange>
        </w:rPr>
      </w:pPr>
      <w:r w:rsidRPr="00BF1422">
        <w:rPr>
          <w:rFonts w:ascii="Cambria" w:hAnsi="Cambria"/>
          <w:sz w:val="20"/>
          <w:szCs w:val="20"/>
          <w:rPrChange w:id="157" w:author="Jack Tchen" w:date="2016-01-28T09:44:00Z">
            <w:rPr>
              <w:rFonts w:ascii="Cambria" w:hAnsi="Cambria"/>
            </w:rPr>
          </w:rPrChange>
        </w:rPr>
        <w:t xml:space="preserve">I believe a liberating, dialogic pedagogy needs to engage active learners in identifying from where we each come from in the world, </w:t>
      </w:r>
      <w:ins w:id="158" w:author="Jack Tchen" w:date="2016-01-28T07:07:00Z">
        <w:r w:rsidR="00717C46" w:rsidRPr="00BF1422">
          <w:rPr>
            <w:rFonts w:ascii="Cambria" w:hAnsi="Cambria"/>
            <w:sz w:val="20"/>
            <w:szCs w:val="20"/>
            <w:rPrChange w:id="159" w:author="Jack Tchen" w:date="2016-01-28T09:44:00Z">
              <w:rPr>
                <w:rFonts w:ascii="Cambria" w:hAnsi="Cambria"/>
              </w:rPr>
            </w:rPrChange>
          </w:rPr>
          <w:t xml:space="preserve">to </w:t>
        </w:r>
      </w:ins>
      <w:r w:rsidRPr="00BF1422">
        <w:rPr>
          <w:rFonts w:ascii="Cambria" w:hAnsi="Cambria"/>
          <w:sz w:val="20"/>
          <w:szCs w:val="20"/>
          <w:rPrChange w:id="160" w:author="Jack Tchen" w:date="2016-01-28T09:44:00Z">
            <w:rPr>
              <w:rFonts w:ascii="Cambria" w:hAnsi="Cambria"/>
            </w:rPr>
          </w:rPrChange>
        </w:rPr>
        <w:t xml:space="preserve">imagine </w:t>
      </w:r>
      <w:ins w:id="161" w:author="Jack Tchen" w:date="2016-01-28T07:07:00Z">
        <w:r w:rsidR="00717C46" w:rsidRPr="00BF1422">
          <w:rPr>
            <w:rFonts w:ascii="Cambria" w:hAnsi="Cambria"/>
            <w:sz w:val="20"/>
            <w:szCs w:val="20"/>
            <w:rPrChange w:id="162" w:author="Jack Tchen" w:date="2016-01-28T09:44:00Z">
              <w:rPr>
                <w:rFonts w:ascii="Cambria" w:hAnsi="Cambria"/>
              </w:rPr>
            </w:rPrChange>
          </w:rPr>
          <w:t xml:space="preserve">where we are </w:t>
        </w:r>
      </w:ins>
      <w:r w:rsidRPr="00BF1422">
        <w:rPr>
          <w:rFonts w:ascii="Cambria" w:hAnsi="Cambria"/>
          <w:sz w:val="20"/>
          <w:szCs w:val="20"/>
          <w:rPrChange w:id="163" w:author="Jack Tchen" w:date="2016-01-28T09:44:00Z">
            <w:rPr>
              <w:rFonts w:ascii="Cambria" w:hAnsi="Cambria"/>
            </w:rPr>
          </w:rPrChange>
        </w:rPr>
        <w:t xml:space="preserve">going, and </w:t>
      </w:r>
      <w:ins w:id="164" w:author="Jack Tchen" w:date="2016-01-28T07:07:00Z">
        <w:r w:rsidR="00717C46" w:rsidRPr="00BF1422">
          <w:rPr>
            <w:rFonts w:ascii="Cambria" w:hAnsi="Cambria"/>
            <w:sz w:val="20"/>
            <w:szCs w:val="20"/>
            <w:rPrChange w:id="165" w:author="Jack Tchen" w:date="2016-01-28T09:44:00Z">
              <w:rPr>
                <w:rFonts w:ascii="Cambria" w:hAnsi="Cambria"/>
              </w:rPr>
            </w:rPrChange>
          </w:rPr>
          <w:t xml:space="preserve">to explore </w:t>
        </w:r>
      </w:ins>
      <w:r w:rsidRPr="00BF1422">
        <w:rPr>
          <w:rFonts w:ascii="Cambria" w:hAnsi="Cambria"/>
          <w:sz w:val="20"/>
          <w:szCs w:val="20"/>
          <w:rPrChange w:id="166" w:author="Jack Tchen" w:date="2016-01-28T09:44:00Z">
            <w:rPr>
              <w:rFonts w:ascii="Cambria" w:hAnsi="Cambria"/>
            </w:rPr>
          </w:rPrChange>
        </w:rPr>
        <w:t>how we consciously and unconsciously position ourselves in society and globally. These basic issues of identification are at once personal and political, social and cross-cultural, domestic and transnational. Communicating across our differences, honest analysis, rethinking, and the process of re-searching buried archives and fragments are some of the tools we’ll be using to deconstruct and reconstruct, decode and recode a more critical knowledge. This will require both an ethics of care and of critical generosity.</w:t>
      </w:r>
      <w:ins w:id="167" w:author="Jack Tchen" w:date="2016-01-28T07:08:00Z">
        <w:r w:rsidR="00717C46" w:rsidRPr="00BF1422">
          <w:rPr>
            <w:rFonts w:ascii="Cambria" w:hAnsi="Cambria"/>
            <w:sz w:val="20"/>
            <w:szCs w:val="20"/>
            <w:rPrChange w:id="168" w:author="Jack Tchen" w:date="2016-01-28T09:44:00Z">
              <w:rPr>
                <w:rFonts w:ascii="Cambria" w:hAnsi="Cambria"/>
              </w:rPr>
            </w:rPrChange>
          </w:rPr>
          <w:t xml:space="preserve"> </w:t>
        </w:r>
        <w:r w:rsidR="00717C46" w:rsidRPr="00BF1422">
          <w:rPr>
            <w:rFonts w:ascii="Cambria" w:hAnsi="Cambria"/>
            <w:i/>
            <w:sz w:val="20"/>
            <w:szCs w:val="20"/>
            <w:rPrChange w:id="169" w:author="Jack Tchen" w:date="2016-01-28T09:44:00Z">
              <w:rPr>
                <w:rFonts w:ascii="Cambria" w:hAnsi="Cambria"/>
                <w:i/>
              </w:rPr>
            </w:rPrChange>
          </w:rPr>
          <w:t>We have to live with the maxim: do no harm!</w:t>
        </w:r>
      </w:ins>
    </w:p>
    <w:p w14:paraId="2EFFC4A3" w14:textId="77777777" w:rsidR="00717C46" w:rsidRPr="00BF1422" w:rsidRDefault="00717C46" w:rsidP="00496C5B">
      <w:pPr>
        <w:rPr>
          <w:ins w:id="170" w:author="Jack Tchen" w:date="2016-01-28T07:09:00Z"/>
          <w:rFonts w:ascii="Cambria" w:hAnsi="Cambria"/>
          <w:sz w:val="20"/>
          <w:szCs w:val="20"/>
          <w:rPrChange w:id="171" w:author="Jack Tchen" w:date="2016-01-28T09:44:00Z">
            <w:rPr>
              <w:ins w:id="172" w:author="Jack Tchen" w:date="2016-01-28T07:09:00Z"/>
              <w:rFonts w:ascii="Cambria" w:hAnsi="Cambria"/>
            </w:rPr>
          </w:rPrChange>
        </w:rPr>
      </w:pPr>
    </w:p>
    <w:p w14:paraId="1C68CA47" w14:textId="6E041DFF" w:rsidR="00496C5B" w:rsidRPr="00BF1422" w:rsidRDefault="00717C46" w:rsidP="00496C5B">
      <w:pPr>
        <w:rPr>
          <w:rFonts w:ascii="Cambria" w:hAnsi="Cambria"/>
          <w:i/>
          <w:sz w:val="20"/>
          <w:szCs w:val="20"/>
          <w:rPrChange w:id="173" w:author="Jack Tchen" w:date="2016-01-28T09:44:00Z">
            <w:rPr>
              <w:rFonts w:ascii="Cambria" w:hAnsi="Cambria"/>
              <w:i/>
            </w:rPr>
          </w:rPrChange>
        </w:rPr>
      </w:pPr>
      <w:ins w:id="174" w:author="Jack Tchen" w:date="2016-01-28T07:08:00Z">
        <w:r w:rsidRPr="00BF1422">
          <w:rPr>
            <w:rFonts w:ascii="Cambria" w:hAnsi="Cambria"/>
            <w:i/>
            <w:sz w:val="20"/>
            <w:szCs w:val="20"/>
            <w:rPrChange w:id="175" w:author="Jack Tchen" w:date="2016-01-28T09:44:00Z">
              <w:rPr>
                <w:rFonts w:ascii="Cambria" w:hAnsi="Cambria"/>
                <w:i/>
              </w:rPr>
            </w:rPrChange>
          </w:rPr>
          <w:t>We also have to actively decolonized our approach towards knowledge making which first and foremost includes checking how we do research, how we work with people, how we gather insights, and who we</w:t>
        </w:r>
      </w:ins>
      <w:ins w:id="176" w:author="Jack Tchen" w:date="2016-01-28T07:09:00Z">
        <w:r w:rsidRPr="00BF1422">
          <w:rPr>
            <w:rFonts w:ascii="Cambria" w:hAnsi="Cambria"/>
            <w:i/>
            <w:sz w:val="20"/>
            <w:szCs w:val="20"/>
            <w:rPrChange w:id="177" w:author="Jack Tchen" w:date="2016-01-28T09:44:00Z">
              <w:rPr>
                <w:rFonts w:ascii="Cambria" w:hAnsi="Cambria"/>
                <w:i/>
              </w:rPr>
            </w:rPrChange>
          </w:rPr>
          <w:t>’re benefiting in our work.</w:t>
        </w:r>
      </w:ins>
    </w:p>
    <w:p w14:paraId="7B24CAE0" w14:textId="77777777" w:rsidR="00496C5B" w:rsidRPr="00BF1422" w:rsidRDefault="00496C5B" w:rsidP="00496C5B">
      <w:pPr>
        <w:rPr>
          <w:rFonts w:ascii="Cambria" w:hAnsi="Cambria"/>
          <w:sz w:val="20"/>
          <w:szCs w:val="20"/>
          <w:rPrChange w:id="178" w:author="Jack Tchen" w:date="2016-01-28T09:44:00Z">
            <w:rPr>
              <w:rFonts w:ascii="Cambria" w:hAnsi="Cambria"/>
            </w:rPr>
          </w:rPrChange>
        </w:rPr>
      </w:pPr>
    </w:p>
    <w:p w14:paraId="4D87DF59" w14:textId="77777777" w:rsidR="00496C5B" w:rsidRPr="00BF1422" w:rsidRDefault="00496C5B" w:rsidP="00496C5B">
      <w:pPr>
        <w:rPr>
          <w:rFonts w:ascii="Cambria" w:hAnsi="Cambria"/>
          <w:sz w:val="20"/>
          <w:szCs w:val="20"/>
          <w:rPrChange w:id="179" w:author="Jack Tchen" w:date="2016-01-28T09:44:00Z">
            <w:rPr>
              <w:rFonts w:ascii="Cambria" w:hAnsi="Cambria"/>
            </w:rPr>
          </w:rPrChange>
        </w:rPr>
      </w:pPr>
      <w:r w:rsidRPr="00BF1422">
        <w:rPr>
          <w:rFonts w:ascii="Cambria" w:hAnsi="Cambria"/>
          <w:sz w:val="20"/>
          <w:szCs w:val="20"/>
          <w:rPrChange w:id="180" w:author="Jack Tchen" w:date="2016-01-28T09:44:00Z">
            <w:rPr>
              <w:rFonts w:ascii="Cambria" w:hAnsi="Cambria"/>
            </w:rPr>
          </w:rPrChange>
        </w:rPr>
        <w:t>Our re-search and re-membering will be collaborative, dialogue-driven, personal and political, reflexive and ongoing. I won’t provide “answers” for you to regurgitate. We’ll all be formulating provisional questions and provisional answers with the goal of improving our approximations of understanding what this phenomenon has and is about. The honest feedback we provide each other is key to make this active learning process work.</w:t>
      </w:r>
    </w:p>
    <w:p w14:paraId="7090296E" w14:textId="77777777" w:rsidR="00496C5B" w:rsidRPr="00BF1422" w:rsidRDefault="00496C5B" w:rsidP="00496C5B">
      <w:pPr>
        <w:rPr>
          <w:rFonts w:ascii="Cambria" w:hAnsi="Cambria"/>
          <w:sz w:val="20"/>
          <w:szCs w:val="20"/>
          <w:rPrChange w:id="181" w:author="Jack Tchen" w:date="2016-01-28T09:44:00Z">
            <w:rPr>
              <w:rFonts w:ascii="Cambria" w:hAnsi="Cambria"/>
            </w:rPr>
          </w:rPrChange>
        </w:rPr>
      </w:pPr>
    </w:p>
    <w:p w14:paraId="23AD8CF2" w14:textId="00E8DB78" w:rsidR="007856F5" w:rsidRPr="00BF1422" w:rsidRDefault="00496C5B" w:rsidP="00496C5B">
      <w:pPr>
        <w:rPr>
          <w:ins w:id="182" w:author="Jack Tchen" w:date="2016-01-28T07:13:00Z"/>
          <w:rFonts w:ascii="Cambria" w:hAnsi="Cambria"/>
          <w:sz w:val="20"/>
          <w:szCs w:val="20"/>
          <w:rPrChange w:id="183" w:author="Jack Tchen" w:date="2016-01-28T09:44:00Z">
            <w:rPr>
              <w:ins w:id="184" w:author="Jack Tchen" w:date="2016-01-28T07:13:00Z"/>
              <w:rFonts w:ascii="Cambria" w:hAnsi="Cambria"/>
            </w:rPr>
          </w:rPrChange>
        </w:rPr>
      </w:pPr>
      <w:r w:rsidRPr="00BF1422">
        <w:rPr>
          <w:rFonts w:ascii="Cambria" w:hAnsi="Cambria"/>
          <w:i/>
          <w:sz w:val="20"/>
          <w:szCs w:val="20"/>
          <w:rPrChange w:id="185" w:author="Jack Tchen" w:date="2016-01-28T09:44:00Z">
            <w:rPr>
              <w:rFonts w:ascii="Cambria" w:hAnsi="Cambria"/>
              <w:i/>
            </w:rPr>
          </w:rPrChange>
        </w:rPr>
        <w:t>Chrono-tope</w:t>
      </w:r>
      <w:r w:rsidRPr="00BF1422">
        <w:rPr>
          <w:rFonts w:ascii="Cambria" w:hAnsi="Cambria"/>
          <w:sz w:val="20"/>
          <w:szCs w:val="20"/>
          <w:rPrChange w:id="186" w:author="Jack Tchen" w:date="2016-01-28T09:44:00Z">
            <w:rPr>
              <w:rFonts w:ascii="Cambria" w:hAnsi="Cambria"/>
            </w:rPr>
          </w:rPrChange>
        </w:rPr>
        <w:t xml:space="preserve">: </w:t>
      </w:r>
      <w:ins w:id="187" w:author="Jack Tchen" w:date="2016-01-28T09:41:00Z">
        <w:r w:rsidR="008B6BD1" w:rsidRPr="00BF1422">
          <w:rPr>
            <w:rFonts w:ascii="Cambria" w:hAnsi="Cambria"/>
            <w:i/>
            <w:sz w:val="20"/>
            <w:szCs w:val="20"/>
            <w:rPrChange w:id="188" w:author="Jack Tchen" w:date="2016-01-28T09:44:00Z">
              <w:rPr>
                <w:rFonts w:ascii="Cambria" w:hAnsi="Cambria"/>
                <w:i/>
              </w:rPr>
            </w:rPrChange>
          </w:rPr>
          <w:t>c</w:t>
        </w:r>
      </w:ins>
      <w:del w:id="189" w:author="Jack Tchen" w:date="2016-01-28T09:41:00Z">
        <w:r w:rsidRPr="00BF1422" w:rsidDel="008B6BD1">
          <w:rPr>
            <w:rFonts w:ascii="Cambria" w:hAnsi="Cambria"/>
            <w:i/>
            <w:sz w:val="20"/>
            <w:szCs w:val="20"/>
            <w:rPrChange w:id="190" w:author="Jack Tchen" w:date="2016-01-28T09:44:00Z">
              <w:rPr>
                <w:rFonts w:ascii="Cambria" w:hAnsi="Cambria"/>
                <w:i/>
              </w:rPr>
            </w:rPrChange>
          </w:rPr>
          <w:delText>C</w:delText>
        </w:r>
      </w:del>
      <w:r w:rsidRPr="00BF1422">
        <w:rPr>
          <w:rFonts w:ascii="Cambria" w:hAnsi="Cambria"/>
          <w:i/>
          <w:sz w:val="20"/>
          <w:szCs w:val="20"/>
          <w:rPrChange w:id="191" w:author="Jack Tchen" w:date="2016-01-28T09:44:00Z">
            <w:rPr>
              <w:rFonts w:ascii="Cambria" w:hAnsi="Cambria"/>
              <w:i/>
            </w:rPr>
          </w:rPrChange>
        </w:rPr>
        <w:t>h</w:t>
      </w:r>
      <w:ins w:id="192" w:author="Hannah Baek" w:date="2016-01-27T12:19:00Z">
        <w:r w:rsidR="00DC4944" w:rsidRPr="00BF1422">
          <w:rPr>
            <w:rFonts w:ascii="Cambria" w:hAnsi="Cambria"/>
            <w:i/>
            <w:sz w:val="20"/>
            <w:szCs w:val="20"/>
            <w:rPrChange w:id="193" w:author="Jack Tchen" w:date="2016-01-28T09:44:00Z">
              <w:rPr>
                <w:rFonts w:ascii="Cambria" w:hAnsi="Cambria"/>
                <w:i/>
              </w:rPr>
            </w:rPrChange>
          </w:rPr>
          <w:t>r</w:t>
        </w:r>
      </w:ins>
      <w:r w:rsidRPr="00BF1422">
        <w:rPr>
          <w:rFonts w:ascii="Cambria" w:hAnsi="Cambria"/>
          <w:i/>
          <w:sz w:val="20"/>
          <w:szCs w:val="20"/>
          <w:rPrChange w:id="194" w:author="Jack Tchen" w:date="2016-01-28T09:44:00Z">
            <w:rPr>
              <w:rFonts w:ascii="Cambria" w:hAnsi="Cambria"/>
              <w:i/>
            </w:rPr>
          </w:rPrChange>
        </w:rPr>
        <w:t>onos</w:t>
      </w:r>
      <w:r w:rsidRPr="00BF1422">
        <w:rPr>
          <w:rFonts w:ascii="Cambria" w:hAnsi="Cambria"/>
          <w:sz w:val="20"/>
          <w:szCs w:val="20"/>
          <w:rPrChange w:id="195" w:author="Jack Tchen" w:date="2016-01-28T09:44:00Z">
            <w:rPr>
              <w:rFonts w:ascii="Cambria" w:hAnsi="Cambria"/>
            </w:rPr>
          </w:rPrChange>
        </w:rPr>
        <w:t xml:space="preserve"> or time and </w:t>
      </w:r>
      <w:r w:rsidRPr="00BF1422">
        <w:rPr>
          <w:rFonts w:ascii="Cambria" w:hAnsi="Cambria"/>
          <w:i/>
          <w:sz w:val="20"/>
          <w:szCs w:val="20"/>
          <w:rPrChange w:id="196" w:author="Jack Tchen" w:date="2016-01-28T09:44:00Z">
            <w:rPr>
              <w:rFonts w:ascii="Cambria" w:hAnsi="Cambria"/>
              <w:i/>
            </w:rPr>
          </w:rPrChange>
        </w:rPr>
        <w:t xml:space="preserve">topos </w:t>
      </w:r>
      <w:r w:rsidRPr="00BF1422">
        <w:rPr>
          <w:rFonts w:ascii="Cambria" w:hAnsi="Cambria"/>
          <w:sz w:val="20"/>
          <w:szCs w:val="20"/>
          <w:rPrChange w:id="197" w:author="Jack Tchen" w:date="2016-01-28T09:44:00Z">
            <w:rPr>
              <w:rFonts w:ascii="Cambria" w:hAnsi="Cambria"/>
            </w:rPr>
          </w:rPrChange>
        </w:rPr>
        <w:t xml:space="preserve">or place. </w:t>
      </w:r>
    </w:p>
    <w:p w14:paraId="5B7B8EFA" w14:textId="77777777" w:rsidR="007856F5" w:rsidRPr="00BF1422" w:rsidRDefault="007856F5" w:rsidP="00496C5B">
      <w:pPr>
        <w:rPr>
          <w:ins w:id="198" w:author="Jack Tchen" w:date="2016-01-28T07:13:00Z"/>
          <w:rFonts w:ascii="Cambria" w:hAnsi="Cambria"/>
          <w:sz w:val="20"/>
          <w:szCs w:val="20"/>
          <w:rPrChange w:id="199" w:author="Jack Tchen" w:date="2016-01-28T09:44:00Z">
            <w:rPr>
              <w:ins w:id="200" w:author="Jack Tchen" w:date="2016-01-28T07:13:00Z"/>
              <w:rFonts w:ascii="Cambria" w:hAnsi="Cambria"/>
            </w:rPr>
          </w:rPrChange>
        </w:rPr>
      </w:pPr>
    </w:p>
    <w:p w14:paraId="65924177" w14:textId="5404E96B" w:rsidR="00496C5B" w:rsidRPr="00BF1422" w:rsidRDefault="00496C5B" w:rsidP="00496C5B">
      <w:pPr>
        <w:rPr>
          <w:rFonts w:ascii="Cambria" w:hAnsi="Cambria"/>
          <w:sz w:val="20"/>
          <w:szCs w:val="20"/>
          <w:rPrChange w:id="201" w:author="Jack Tchen" w:date="2016-01-28T09:44:00Z">
            <w:rPr>
              <w:rFonts w:ascii="Cambria" w:hAnsi="Cambria"/>
            </w:rPr>
          </w:rPrChange>
        </w:rPr>
      </w:pPr>
      <w:r w:rsidRPr="00BF1422">
        <w:rPr>
          <w:rFonts w:ascii="Cambria" w:hAnsi="Cambria"/>
          <w:sz w:val="20"/>
          <w:szCs w:val="20"/>
          <w:rPrChange w:id="202" w:author="Jack Tchen" w:date="2016-01-28T09:44:00Z">
            <w:rPr>
              <w:rFonts w:ascii="Cambria" w:hAnsi="Cambria"/>
            </w:rPr>
          </w:rPrChange>
        </w:rPr>
        <w:t xml:space="preserve">Time, contrary to Greenwich Mean Time mechanics, is a cultural historical construct that can be infinitely meaningful and manipulated. GMT is a global standard because it stems from British colonialism and global economic-cultural imperialism. Today more than ever, the sun rises and sets according to the mechanical and now atomic time of the British Empire’s past glory. In a land which First Nations/native peoples first named, </w:t>
      </w:r>
      <w:ins w:id="203" w:author="Jack Tchen" w:date="2016-01-28T07:12:00Z">
        <w:r w:rsidR="007856F5" w:rsidRPr="00BF1422">
          <w:rPr>
            <w:rFonts w:ascii="Cambria" w:hAnsi="Cambria"/>
            <w:sz w:val="20"/>
            <w:szCs w:val="20"/>
            <w:rPrChange w:id="204" w:author="Jack Tchen" w:date="2016-01-28T09:44:00Z">
              <w:rPr>
                <w:rFonts w:ascii="Cambria" w:hAnsi="Cambria"/>
              </w:rPr>
            </w:rPrChange>
          </w:rPr>
          <w:t xml:space="preserve">we have to ask here on the island of Manahatah, </w:t>
        </w:r>
      </w:ins>
      <w:r w:rsidRPr="00BF1422">
        <w:rPr>
          <w:rFonts w:ascii="Cambria" w:hAnsi="Cambria"/>
          <w:sz w:val="20"/>
          <w:szCs w:val="20"/>
          <w:rPrChange w:id="205" w:author="Jack Tchen" w:date="2016-01-28T09:44:00Z">
            <w:rPr>
              <w:rFonts w:ascii="Cambria" w:hAnsi="Cambria"/>
            </w:rPr>
          </w:rPrChange>
        </w:rPr>
        <w:t>what names do we use? In what language? All stories and explorations are grounded in the moment of the here and now with an emphasis of some other time and other place “back,” “now,” or to come. What is the “Present?</w:t>
      </w:r>
      <w:ins w:id="206" w:author="Hannah Baek" w:date="2016-01-27T12:19:00Z">
        <w:r w:rsidR="00DC4944" w:rsidRPr="00BF1422">
          <w:rPr>
            <w:rFonts w:ascii="Cambria" w:hAnsi="Cambria"/>
            <w:sz w:val="20"/>
            <w:szCs w:val="20"/>
            <w:rPrChange w:id="207" w:author="Jack Tchen" w:date="2016-01-28T09:44:00Z">
              <w:rPr>
                <w:rFonts w:ascii="Cambria" w:hAnsi="Cambria"/>
              </w:rPr>
            </w:rPrChange>
          </w:rPr>
          <w:t xml:space="preserve">” </w:t>
        </w:r>
      </w:ins>
      <w:r w:rsidRPr="00BF1422">
        <w:rPr>
          <w:rFonts w:ascii="Cambria" w:hAnsi="Cambria"/>
          <w:sz w:val="20"/>
          <w:szCs w:val="20"/>
          <w:rPrChange w:id="208" w:author="Jack Tchen" w:date="2016-01-28T09:44:00Z">
            <w:rPr>
              <w:rFonts w:ascii="Cambria" w:hAnsi="Cambria"/>
            </w:rPr>
          </w:rPrChange>
        </w:rPr>
        <w:t>“Past</w:t>
      </w:r>
      <w:ins w:id="209" w:author="Hannah Baek" w:date="2016-01-27T12:19:00Z">
        <w:r w:rsidR="00DC4944" w:rsidRPr="00BF1422">
          <w:rPr>
            <w:rFonts w:ascii="Cambria" w:hAnsi="Cambria"/>
            <w:sz w:val="20"/>
            <w:szCs w:val="20"/>
            <w:rPrChange w:id="210" w:author="Jack Tchen" w:date="2016-01-28T09:44:00Z">
              <w:rPr>
                <w:rFonts w:ascii="Cambria" w:hAnsi="Cambria"/>
              </w:rPr>
            </w:rPrChange>
          </w:rPr>
          <w:t>?”</w:t>
        </w:r>
      </w:ins>
      <w:r w:rsidRPr="00BF1422">
        <w:rPr>
          <w:rFonts w:ascii="Cambria" w:hAnsi="Cambria"/>
          <w:sz w:val="20"/>
          <w:szCs w:val="20"/>
          <w:rPrChange w:id="211" w:author="Jack Tchen" w:date="2016-01-28T09:44:00Z">
            <w:rPr>
              <w:rFonts w:ascii="Cambria" w:hAnsi="Cambria"/>
            </w:rPr>
          </w:rPrChange>
        </w:rPr>
        <w:t xml:space="preserve"> “Future</w:t>
      </w:r>
      <w:ins w:id="212" w:author="Hannah Baek" w:date="2016-01-27T12:19:00Z">
        <w:r w:rsidR="00DC4944" w:rsidRPr="00BF1422">
          <w:rPr>
            <w:rFonts w:ascii="Cambria" w:hAnsi="Cambria"/>
            <w:sz w:val="20"/>
            <w:szCs w:val="20"/>
            <w:rPrChange w:id="213" w:author="Jack Tchen" w:date="2016-01-28T09:44:00Z">
              <w:rPr>
                <w:rFonts w:ascii="Cambria" w:hAnsi="Cambria"/>
              </w:rPr>
            </w:rPrChange>
          </w:rPr>
          <w:t>?”</w:t>
        </w:r>
      </w:ins>
      <w:r w:rsidRPr="00BF1422">
        <w:rPr>
          <w:rFonts w:ascii="Cambria" w:hAnsi="Cambria"/>
          <w:sz w:val="20"/>
          <w:szCs w:val="20"/>
          <w:rPrChange w:id="214" w:author="Jack Tchen" w:date="2016-01-28T09:44:00Z">
            <w:rPr>
              <w:rFonts w:ascii="Cambria" w:hAnsi="Cambria"/>
            </w:rPr>
          </w:rPrChange>
        </w:rPr>
        <w:t xml:space="preserve"> We’ll be exploring power relationships in these three temporal frames but always being mindful of their relations to the originating time of reference—the momentous “now” of the formulator. What is our “now?</w:t>
      </w:r>
      <w:ins w:id="215" w:author="Hannah Baek" w:date="2016-01-27T12:19:00Z">
        <w:r w:rsidR="00DC4944" w:rsidRPr="00BF1422">
          <w:rPr>
            <w:rFonts w:ascii="Cambria" w:hAnsi="Cambria"/>
            <w:sz w:val="20"/>
            <w:szCs w:val="20"/>
            <w:rPrChange w:id="216" w:author="Jack Tchen" w:date="2016-01-28T09:44:00Z">
              <w:rPr>
                <w:rFonts w:ascii="Cambria" w:hAnsi="Cambria"/>
              </w:rPr>
            </w:rPrChange>
          </w:rPr>
          <w:t>”</w:t>
        </w:r>
      </w:ins>
      <w:r w:rsidRPr="00BF1422">
        <w:rPr>
          <w:rFonts w:ascii="Cambria" w:hAnsi="Cambria"/>
          <w:sz w:val="20"/>
          <w:szCs w:val="20"/>
          <w:rPrChange w:id="217" w:author="Jack Tchen" w:date="2016-01-28T09:44:00Z">
            <w:rPr>
              <w:rFonts w:ascii="Cambria" w:hAnsi="Cambria"/>
            </w:rPr>
          </w:rPrChange>
        </w:rPr>
        <w:t xml:space="preserve"> </w:t>
      </w:r>
    </w:p>
    <w:p w14:paraId="36E670A3" w14:textId="77777777" w:rsidR="00496C5B" w:rsidRPr="00BF1422" w:rsidRDefault="00496C5B" w:rsidP="00496C5B">
      <w:pPr>
        <w:rPr>
          <w:rFonts w:ascii="Cambria" w:hAnsi="Cambria"/>
          <w:sz w:val="20"/>
          <w:szCs w:val="20"/>
          <w:rPrChange w:id="218" w:author="Jack Tchen" w:date="2016-01-28T09:44:00Z">
            <w:rPr>
              <w:rFonts w:ascii="Cambria" w:hAnsi="Cambria"/>
            </w:rPr>
          </w:rPrChange>
        </w:rPr>
      </w:pPr>
    </w:p>
    <w:p w14:paraId="417BE11A" w14:textId="459E1E09" w:rsidR="00496C5B" w:rsidRPr="00BF1422" w:rsidRDefault="00496C5B" w:rsidP="00496C5B">
      <w:pPr>
        <w:rPr>
          <w:rFonts w:ascii="Cambria" w:hAnsi="Cambria"/>
          <w:sz w:val="20"/>
          <w:szCs w:val="20"/>
          <w:rPrChange w:id="219" w:author="Jack Tchen" w:date="2016-01-28T09:44:00Z">
            <w:rPr>
              <w:rFonts w:ascii="Cambria" w:hAnsi="Cambria"/>
            </w:rPr>
          </w:rPrChange>
        </w:rPr>
      </w:pPr>
      <w:r w:rsidRPr="00BF1422">
        <w:rPr>
          <w:rFonts w:ascii="Cambria" w:hAnsi="Cambria"/>
          <w:sz w:val="20"/>
          <w:szCs w:val="20"/>
          <w:rPrChange w:id="220" w:author="Jack Tchen" w:date="2016-01-28T09:44:00Z">
            <w:rPr>
              <w:rFonts w:ascii="Cambria" w:hAnsi="Cambria"/>
            </w:rPr>
          </w:rPrChange>
        </w:rPr>
        <w:t>What about topos? Home, a place of social practices and beliefs, is part of the cultural cartography of here/there, insider/outsider, us/them, citizen/alien, etc. A chronotope, therefore, is the cultural</w:t>
      </w:r>
      <w:ins w:id="221" w:author="Hannah Baek" w:date="2016-01-27T12:20:00Z">
        <w:r w:rsidR="00DC4944" w:rsidRPr="00BF1422">
          <w:rPr>
            <w:rFonts w:ascii="Cambria" w:hAnsi="Cambria"/>
            <w:sz w:val="20"/>
            <w:szCs w:val="20"/>
            <w:rPrChange w:id="222" w:author="Jack Tchen" w:date="2016-01-28T09:44:00Z">
              <w:rPr>
                <w:rFonts w:ascii="Cambria" w:hAnsi="Cambria"/>
              </w:rPr>
            </w:rPrChange>
          </w:rPr>
          <w:t xml:space="preserve">ly </w:t>
        </w:r>
      </w:ins>
      <w:r w:rsidRPr="00BF1422">
        <w:rPr>
          <w:rFonts w:ascii="Cambria" w:hAnsi="Cambria"/>
          <w:sz w:val="20"/>
          <w:szCs w:val="20"/>
          <w:rPrChange w:id="223" w:author="Jack Tchen" w:date="2016-01-28T09:44:00Z">
            <w:rPr>
              <w:rFonts w:ascii="Cambria" w:hAnsi="Cambria"/>
            </w:rPr>
          </w:rPrChange>
        </w:rPr>
        <w:t xml:space="preserve">bound meaning we tie to a specific case study between the here/now we take for granted and some other time/place. Chronotopes can be with a past moment read from the present back, or a projection into “the future” as in much science fiction. </w:t>
      </w:r>
    </w:p>
    <w:p w14:paraId="48776BA6" w14:textId="77777777" w:rsidR="00496C5B" w:rsidRPr="00717C46" w:rsidRDefault="00496C5B" w:rsidP="00496C5B">
      <w:pPr>
        <w:rPr>
          <w:rFonts w:ascii="Cambria" w:hAnsi="Cambria" w:cs="Times New Roman"/>
        </w:rPr>
      </w:pPr>
    </w:p>
    <w:p w14:paraId="2869AAE7" w14:textId="77777777" w:rsidR="00496C5B" w:rsidRPr="00717C46" w:rsidRDefault="00496C5B" w:rsidP="00496C5B">
      <w:pPr>
        <w:rPr>
          <w:rFonts w:ascii="Cambria" w:hAnsi="Cambria"/>
        </w:rPr>
      </w:pPr>
      <w:r w:rsidRPr="00717C46">
        <w:rPr>
          <w:rFonts w:ascii="Cambria" w:hAnsi="Cambria" w:cs="Times New Roman"/>
          <w:b/>
        </w:rPr>
        <w:t>N</w:t>
      </w:r>
      <w:r w:rsidRPr="00717C46">
        <w:rPr>
          <w:rFonts w:ascii="Cambria" w:hAnsi="Cambria"/>
          <w:b/>
        </w:rPr>
        <w:t>otetaking &amp; communication</w:t>
      </w:r>
    </w:p>
    <w:p w14:paraId="78CE3376" w14:textId="2E28F63F" w:rsidR="00496C5B" w:rsidRPr="00BF1422" w:rsidRDefault="00496C5B" w:rsidP="00496C5B">
      <w:pPr>
        <w:rPr>
          <w:rFonts w:ascii="Cambria" w:hAnsi="Cambria"/>
          <w:sz w:val="20"/>
          <w:szCs w:val="20"/>
          <w:rPrChange w:id="224" w:author="Jack Tchen" w:date="2016-01-28T09:44:00Z">
            <w:rPr>
              <w:rFonts w:ascii="Cambria" w:hAnsi="Cambria"/>
            </w:rPr>
          </w:rPrChange>
        </w:rPr>
      </w:pPr>
      <w:r w:rsidRPr="00BF1422">
        <w:rPr>
          <w:rFonts w:ascii="Cambria" w:hAnsi="Cambria"/>
          <w:sz w:val="20"/>
          <w:szCs w:val="20"/>
          <w:rPrChange w:id="225" w:author="Jack Tchen" w:date="2016-01-28T09:44:00Z">
            <w:rPr>
              <w:rFonts w:ascii="Cambria" w:hAnsi="Cambria"/>
            </w:rPr>
          </w:rPrChange>
        </w:rPr>
        <w:t xml:space="preserve">Notetaking, in your primary language, is the most important work for you to learn, master, and obsessively partake in this semester. Please keep all your notes and fieldnotes in one volume. Ideally a bound, hardcover 100 page notebook. If you have notes from somewhere else or a scribble on a piece of paper, just tape it into the notebook. When you read, write your notes into this. </w:t>
      </w:r>
      <w:ins w:id="226" w:author="Jack Tchen" w:date="2016-01-28T07:13:00Z">
        <w:r w:rsidR="007856F5" w:rsidRPr="00BF1422">
          <w:rPr>
            <w:rFonts w:ascii="Cambria" w:hAnsi="Cambria"/>
            <w:sz w:val="20"/>
            <w:szCs w:val="20"/>
            <w:rPrChange w:id="227" w:author="Jack Tchen" w:date="2016-01-28T09:44:00Z">
              <w:rPr>
                <w:rFonts w:ascii="Cambria" w:hAnsi="Cambria"/>
              </w:rPr>
            </w:rPrChange>
          </w:rPr>
          <w:t xml:space="preserve">When you sketch you first cognitive maps, do so in this notebook. </w:t>
        </w:r>
      </w:ins>
      <w:r w:rsidRPr="00BF1422">
        <w:rPr>
          <w:rFonts w:ascii="Cambria" w:hAnsi="Cambria"/>
          <w:sz w:val="20"/>
          <w:szCs w:val="20"/>
          <w:rPrChange w:id="228" w:author="Jack Tchen" w:date="2016-01-28T09:44:00Z">
            <w:rPr>
              <w:rFonts w:ascii="Cambria" w:hAnsi="Cambria"/>
            </w:rPr>
          </w:rPrChange>
        </w:rPr>
        <w:t xml:space="preserve">This will be the primary, </w:t>
      </w:r>
      <w:ins w:id="229" w:author="Hannah Baek" w:date="2016-01-27T12:20:00Z">
        <w:r w:rsidR="00DC4944" w:rsidRPr="00BF1422">
          <w:rPr>
            <w:rFonts w:ascii="Cambria" w:hAnsi="Cambria"/>
            <w:sz w:val="20"/>
            <w:szCs w:val="20"/>
            <w:rPrChange w:id="230" w:author="Jack Tchen" w:date="2016-01-28T09:44:00Z">
              <w:rPr>
                <w:rFonts w:ascii="Cambria" w:hAnsi="Cambria"/>
              </w:rPr>
            </w:rPrChange>
          </w:rPr>
          <w:t>low-tech</w:t>
        </w:r>
      </w:ins>
      <w:r w:rsidRPr="00BF1422">
        <w:rPr>
          <w:rFonts w:ascii="Cambria" w:hAnsi="Cambria"/>
          <w:sz w:val="20"/>
          <w:szCs w:val="20"/>
          <w:rPrChange w:id="231" w:author="Jack Tchen" w:date="2016-01-28T09:44:00Z">
            <w:rPr>
              <w:rFonts w:ascii="Cambria" w:hAnsi="Cambria"/>
            </w:rPr>
          </w:rPrChange>
        </w:rPr>
        <w:t xml:space="preserve"> research notebook.</w:t>
      </w:r>
    </w:p>
    <w:p w14:paraId="19992404" w14:textId="77777777" w:rsidR="00496C5B" w:rsidRPr="00BF1422" w:rsidRDefault="00496C5B" w:rsidP="00496C5B">
      <w:pPr>
        <w:rPr>
          <w:rFonts w:ascii="Cambria" w:hAnsi="Cambria"/>
          <w:sz w:val="20"/>
          <w:szCs w:val="20"/>
          <w:rPrChange w:id="232" w:author="Jack Tchen" w:date="2016-01-28T09:44:00Z">
            <w:rPr>
              <w:rFonts w:ascii="Cambria" w:hAnsi="Cambria"/>
            </w:rPr>
          </w:rPrChange>
        </w:rPr>
      </w:pPr>
    </w:p>
    <w:p w14:paraId="23076188" w14:textId="77777777" w:rsidR="00496C5B" w:rsidRPr="00BF1422" w:rsidRDefault="00496C5B" w:rsidP="00496C5B">
      <w:pPr>
        <w:rPr>
          <w:rFonts w:ascii="Cambria" w:hAnsi="Cambria"/>
          <w:sz w:val="20"/>
          <w:szCs w:val="20"/>
          <w:rPrChange w:id="233" w:author="Jack Tchen" w:date="2016-01-28T09:44:00Z">
            <w:rPr>
              <w:rFonts w:ascii="Cambria" w:hAnsi="Cambria"/>
            </w:rPr>
          </w:rPrChange>
        </w:rPr>
      </w:pPr>
      <w:r w:rsidRPr="00BF1422">
        <w:rPr>
          <w:rFonts w:ascii="Cambria" w:hAnsi="Cambria"/>
          <w:sz w:val="20"/>
          <w:szCs w:val="20"/>
          <w:rPrChange w:id="234" w:author="Jack Tchen" w:date="2016-01-28T09:44:00Z">
            <w:rPr>
              <w:rFonts w:ascii="Cambria" w:hAnsi="Cambria"/>
            </w:rPr>
          </w:rPrChange>
        </w:rPr>
        <w:t>We need to learn how to communicate more precisely and clearly. And as the world become more multi-mediated and digitized and globalized, we need to do so in a decolonized, multi-lingual, cross-cultural way.</w:t>
      </w:r>
    </w:p>
    <w:p w14:paraId="6D355B19" w14:textId="77777777" w:rsidR="00496C5B" w:rsidRPr="00BF1422" w:rsidRDefault="00496C5B" w:rsidP="00496C5B">
      <w:pPr>
        <w:rPr>
          <w:rFonts w:ascii="Cambria" w:hAnsi="Cambria"/>
          <w:sz w:val="20"/>
          <w:szCs w:val="20"/>
          <w:rPrChange w:id="235" w:author="Jack Tchen" w:date="2016-01-28T09:44:00Z">
            <w:rPr>
              <w:rFonts w:ascii="Cambria" w:hAnsi="Cambria"/>
            </w:rPr>
          </w:rPrChange>
        </w:rPr>
      </w:pPr>
    </w:p>
    <w:p w14:paraId="32F4ACDE" w14:textId="2B5697A5" w:rsidR="00496C5B" w:rsidRPr="00BF1422" w:rsidRDefault="00496C5B" w:rsidP="00496C5B">
      <w:pPr>
        <w:rPr>
          <w:rFonts w:ascii="Cambria" w:hAnsi="Cambria"/>
          <w:sz w:val="20"/>
          <w:szCs w:val="20"/>
          <w:rPrChange w:id="236" w:author="Jack Tchen" w:date="2016-01-28T09:44:00Z">
            <w:rPr>
              <w:rFonts w:ascii="Cambria" w:hAnsi="Cambria"/>
            </w:rPr>
          </w:rPrChange>
        </w:rPr>
      </w:pPr>
      <w:r w:rsidRPr="00BF1422">
        <w:rPr>
          <w:rFonts w:ascii="Cambria" w:hAnsi="Cambria"/>
          <w:sz w:val="20"/>
          <w:szCs w:val="20"/>
          <w:rPrChange w:id="237" w:author="Jack Tchen" w:date="2016-01-28T09:44:00Z">
            <w:rPr>
              <w:rFonts w:ascii="Cambria" w:hAnsi="Cambria"/>
            </w:rPr>
          </w:rPrChange>
        </w:rPr>
        <w:t>Syntax is key</w:t>
      </w:r>
      <w:ins w:id="238" w:author="Jack Tchen" w:date="2016-01-28T07:15:00Z">
        <w:r w:rsidR="007856F5" w:rsidRPr="00BF1422">
          <w:rPr>
            <w:rFonts w:ascii="Cambria" w:hAnsi="Cambria"/>
            <w:sz w:val="20"/>
            <w:szCs w:val="20"/>
            <w:rPrChange w:id="239" w:author="Jack Tchen" w:date="2016-01-28T09:44:00Z">
              <w:rPr>
                <w:rFonts w:ascii="Cambria" w:hAnsi="Cambria"/>
              </w:rPr>
            </w:rPrChange>
          </w:rPr>
          <w:t xml:space="preserve"> and in this cross-cultural space relational and relative</w:t>
        </w:r>
      </w:ins>
      <w:r w:rsidRPr="00BF1422">
        <w:rPr>
          <w:rFonts w:ascii="Cambria" w:hAnsi="Cambria"/>
          <w:sz w:val="20"/>
          <w:szCs w:val="20"/>
          <w:rPrChange w:id="240" w:author="Jack Tchen" w:date="2016-01-28T09:44:00Z">
            <w:rPr>
              <w:rFonts w:ascii="Cambria" w:hAnsi="Cambria"/>
            </w:rPr>
          </w:rPrChange>
        </w:rPr>
        <w:t xml:space="preserve">. The </w:t>
      </w:r>
      <w:ins w:id="241" w:author="Jack Tchen" w:date="2016-01-28T07:14:00Z">
        <w:r w:rsidR="007856F5" w:rsidRPr="00BF1422">
          <w:rPr>
            <w:rFonts w:ascii="Cambria" w:hAnsi="Cambria"/>
            <w:sz w:val="20"/>
            <w:szCs w:val="20"/>
            <w:rPrChange w:id="242" w:author="Jack Tchen" w:date="2016-01-28T09:44:00Z">
              <w:rPr>
                <w:rFonts w:ascii="Cambria" w:hAnsi="Cambria"/>
              </w:rPr>
            </w:rPrChange>
          </w:rPr>
          <w:t>“</w:t>
        </w:r>
      </w:ins>
      <w:r w:rsidRPr="00BF1422">
        <w:rPr>
          <w:rFonts w:ascii="Cambria" w:hAnsi="Cambria"/>
          <w:sz w:val="20"/>
          <w:szCs w:val="20"/>
          <w:rPrChange w:id="243" w:author="Jack Tchen" w:date="2016-01-28T09:44:00Z">
            <w:rPr>
              <w:rFonts w:ascii="Cambria" w:hAnsi="Cambria"/>
            </w:rPr>
          </w:rPrChange>
        </w:rPr>
        <w:t>proper</w:t>
      </w:r>
      <w:ins w:id="244" w:author="Jack Tchen" w:date="2016-01-28T07:14:00Z">
        <w:r w:rsidR="007856F5" w:rsidRPr="00BF1422">
          <w:rPr>
            <w:rFonts w:ascii="Cambria" w:hAnsi="Cambria"/>
            <w:sz w:val="20"/>
            <w:szCs w:val="20"/>
            <w:rPrChange w:id="245" w:author="Jack Tchen" w:date="2016-01-28T09:44:00Z">
              <w:rPr>
                <w:rFonts w:ascii="Cambria" w:hAnsi="Cambria"/>
              </w:rPr>
            </w:rPrChange>
          </w:rPr>
          <w:t>”</w:t>
        </w:r>
      </w:ins>
      <w:r w:rsidRPr="00BF1422">
        <w:rPr>
          <w:rFonts w:ascii="Cambria" w:hAnsi="Cambria"/>
          <w:sz w:val="20"/>
          <w:szCs w:val="20"/>
          <w:rPrChange w:id="246" w:author="Jack Tchen" w:date="2016-01-28T09:44:00Z">
            <w:rPr>
              <w:rFonts w:ascii="Cambria" w:hAnsi="Cambria"/>
            </w:rPr>
          </w:rPrChange>
        </w:rPr>
        <w:t xml:space="preserve"> ways we learn self-presentation is through the way we learn to speak, move, and express ourselves socially within historic-cultural contexts. Creativity necessarily is expressive in relation to such “proper” patterning. Given these differences, how do we figure out how to communicate across these differences?</w:t>
      </w:r>
    </w:p>
    <w:p w14:paraId="6F9891F1" w14:textId="77777777" w:rsidR="00496C5B" w:rsidRPr="00717C46" w:rsidRDefault="00496C5B" w:rsidP="00496C5B">
      <w:pPr>
        <w:rPr>
          <w:rFonts w:ascii="Cambria" w:hAnsi="Cambria"/>
        </w:rPr>
      </w:pPr>
    </w:p>
    <w:p w14:paraId="75E530EC" w14:textId="73875E1A" w:rsidR="00496C5B" w:rsidRPr="00717C46" w:rsidRDefault="007856F5" w:rsidP="00496C5B">
      <w:pPr>
        <w:rPr>
          <w:rFonts w:ascii="Cambria" w:hAnsi="Cambria" w:cs="Times New Roman"/>
        </w:rPr>
      </w:pPr>
      <w:ins w:id="247" w:author="Jack Tchen" w:date="2016-01-28T07:16:00Z">
        <w:r>
          <w:rPr>
            <w:rFonts w:ascii="Cambria" w:hAnsi="Cambria" w:cs="Times New Roman"/>
            <w:b/>
          </w:rPr>
          <w:t>Mappings &amp; Artifact Project</w:t>
        </w:r>
      </w:ins>
    </w:p>
    <w:p w14:paraId="5006CA2E" w14:textId="075924A9" w:rsidR="00496C5B" w:rsidRPr="00BF1422" w:rsidRDefault="007856F5" w:rsidP="00496C5B">
      <w:pPr>
        <w:rPr>
          <w:ins w:id="248" w:author="Jack Tchen" w:date="2016-01-28T07:21:00Z"/>
          <w:rFonts w:ascii="Cambria" w:hAnsi="Cambria" w:cs="Times New Roman"/>
          <w:sz w:val="20"/>
          <w:szCs w:val="20"/>
          <w:rPrChange w:id="249" w:author="Jack Tchen" w:date="2016-01-28T09:44:00Z">
            <w:rPr>
              <w:ins w:id="250" w:author="Jack Tchen" w:date="2016-01-28T07:21:00Z"/>
              <w:rFonts w:ascii="Cambria" w:hAnsi="Cambria" w:cs="Times New Roman"/>
            </w:rPr>
          </w:rPrChange>
        </w:rPr>
      </w:pPr>
      <w:ins w:id="251" w:author="Jack Tchen" w:date="2016-01-28T07:17:00Z">
        <w:r w:rsidRPr="00BF1422">
          <w:rPr>
            <w:rFonts w:ascii="Cambria" w:hAnsi="Cambria" w:cs="Times New Roman"/>
            <w:sz w:val="20"/>
            <w:szCs w:val="20"/>
            <w:rPrChange w:id="252" w:author="Jack Tchen" w:date="2016-01-28T09:44:00Z">
              <w:rPr>
                <w:rFonts w:ascii="Cambria" w:hAnsi="Cambria" w:cs="Times New Roman"/>
              </w:rPr>
            </w:rPrChange>
          </w:rPr>
          <w:t>We’ll being doing regular exercises to promote discussions, collaborations, and your notetaking. We’ll also have three major assignments, one for each of the three parts of the course.</w:t>
        </w:r>
      </w:ins>
    </w:p>
    <w:p w14:paraId="2DEDF006" w14:textId="77777777" w:rsidR="007856F5" w:rsidRPr="00BF1422" w:rsidRDefault="007856F5" w:rsidP="00496C5B">
      <w:pPr>
        <w:rPr>
          <w:ins w:id="253" w:author="Jack Tchen" w:date="2016-01-28T07:21:00Z"/>
          <w:rFonts w:ascii="Cambria" w:hAnsi="Cambria" w:cs="Times New Roman"/>
          <w:sz w:val="20"/>
          <w:szCs w:val="20"/>
          <w:rPrChange w:id="254" w:author="Jack Tchen" w:date="2016-01-28T09:44:00Z">
            <w:rPr>
              <w:ins w:id="255" w:author="Jack Tchen" w:date="2016-01-28T07:21:00Z"/>
              <w:rFonts w:ascii="Cambria" w:hAnsi="Cambria" w:cs="Times New Roman"/>
            </w:rPr>
          </w:rPrChange>
        </w:rPr>
      </w:pPr>
    </w:p>
    <w:p w14:paraId="1C1DED66" w14:textId="5C869C49" w:rsidR="007856F5" w:rsidRPr="00BF1422" w:rsidRDefault="00A362F6" w:rsidP="00A362F6">
      <w:pPr>
        <w:pStyle w:val="ListParagraph"/>
        <w:numPr>
          <w:ilvl w:val="0"/>
          <w:numId w:val="2"/>
        </w:numPr>
        <w:rPr>
          <w:ins w:id="256" w:author="Jack Tchen" w:date="2016-01-28T07:22:00Z"/>
          <w:rFonts w:ascii="Cambria" w:hAnsi="Cambria" w:cs="Times New Roman"/>
          <w:sz w:val="20"/>
          <w:szCs w:val="20"/>
          <w:rPrChange w:id="257" w:author="Jack Tchen" w:date="2016-01-28T09:44:00Z">
            <w:rPr>
              <w:ins w:id="258" w:author="Jack Tchen" w:date="2016-01-28T07:22:00Z"/>
              <w:rFonts w:ascii="Cambria" w:hAnsi="Cambria" w:cs="Times New Roman"/>
            </w:rPr>
          </w:rPrChange>
        </w:rPr>
      </w:pPr>
      <w:ins w:id="259" w:author="Jack Tchen" w:date="2016-01-28T07:22:00Z">
        <w:r w:rsidRPr="00BF1422">
          <w:rPr>
            <w:rFonts w:ascii="Cambria" w:hAnsi="Cambria" w:cs="Times New Roman"/>
            <w:sz w:val="20"/>
            <w:szCs w:val="20"/>
            <w:rPrChange w:id="260" w:author="Jack Tchen" w:date="2016-01-28T09:44:00Z">
              <w:rPr>
                <w:rFonts w:ascii="Cambria" w:hAnsi="Cambria" w:cs="Times New Roman"/>
              </w:rPr>
            </w:rPrChange>
          </w:rPr>
          <w:t>Mapping your subject umami position</w:t>
        </w:r>
      </w:ins>
    </w:p>
    <w:p w14:paraId="3379D3DE" w14:textId="2DC5E115" w:rsidR="00A362F6" w:rsidRPr="00BF1422" w:rsidRDefault="00A362F6" w:rsidP="00A362F6">
      <w:pPr>
        <w:pStyle w:val="ListParagraph"/>
        <w:numPr>
          <w:ilvl w:val="0"/>
          <w:numId w:val="2"/>
        </w:numPr>
        <w:rPr>
          <w:ins w:id="261" w:author="Jack Tchen" w:date="2016-01-28T07:23:00Z"/>
          <w:rFonts w:ascii="Cambria" w:hAnsi="Cambria" w:cs="Times New Roman"/>
          <w:sz w:val="20"/>
          <w:szCs w:val="20"/>
          <w:rPrChange w:id="262" w:author="Jack Tchen" w:date="2016-01-28T09:44:00Z">
            <w:rPr>
              <w:ins w:id="263" w:author="Jack Tchen" w:date="2016-01-28T07:23:00Z"/>
              <w:rFonts w:ascii="Cambria" w:hAnsi="Cambria" w:cs="Times New Roman"/>
            </w:rPr>
          </w:rPrChange>
        </w:rPr>
      </w:pPr>
      <w:ins w:id="264" w:author="Jack Tchen" w:date="2016-01-28T07:22:00Z">
        <w:r w:rsidRPr="00BF1422">
          <w:rPr>
            <w:rFonts w:ascii="Cambria" w:hAnsi="Cambria" w:cs="Times New Roman"/>
            <w:sz w:val="20"/>
            <w:szCs w:val="20"/>
            <w:rPrChange w:id="265" w:author="Jack Tchen" w:date="2016-01-28T09:44:00Z">
              <w:rPr>
                <w:rFonts w:ascii="Cambria" w:hAnsi="Cambria" w:cs="Times New Roman"/>
              </w:rPr>
            </w:rPrChange>
          </w:rPr>
          <w:t>Writing decolonized reviews</w:t>
        </w:r>
      </w:ins>
    </w:p>
    <w:p w14:paraId="2C42F270" w14:textId="0C8A3480" w:rsidR="00A362F6" w:rsidRPr="00BF1422" w:rsidRDefault="00A362F6" w:rsidP="00A362F6">
      <w:pPr>
        <w:pStyle w:val="ListParagraph"/>
        <w:numPr>
          <w:ilvl w:val="0"/>
          <w:numId w:val="2"/>
        </w:numPr>
        <w:rPr>
          <w:rFonts w:ascii="Cambria" w:hAnsi="Cambria" w:cs="Times New Roman"/>
          <w:sz w:val="20"/>
          <w:szCs w:val="20"/>
          <w:rPrChange w:id="266" w:author="Jack Tchen" w:date="2016-01-28T09:44:00Z">
            <w:rPr>
              <w:rFonts w:ascii="Cambria" w:hAnsi="Cambria" w:cs="Times New Roman"/>
            </w:rPr>
          </w:rPrChange>
        </w:rPr>
      </w:pPr>
      <w:ins w:id="267" w:author="Jack Tchen" w:date="2016-01-28T07:23:00Z">
        <w:r w:rsidRPr="00BF1422">
          <w:rPr>
            <w:rFonts w:ascii="Cambria" w:hAnsi="Cambria" w:cs="Times New Roman"/>
            <w:sz w:val="20"/>
            <w:szCs w:val="20"/>
            <w:rPrChange w:id="268" w:author="Jack Tchen" w:date="2016-01-28T09:44:00Z">
              <w:rPr>
                <w:rFonts w:ascii="Cambria" w:hAnsi="Cambria" w:cs="Times New Roman"/>
              </w:rPr>
            </w:rPrChange>
          </w:rPr>
          <w:t>Your artifact project</w:t>
        </w:r>
      </w:ins>
      <w:ins w:id="269" w:author="Jack Tchen" w:date="2016-01-28T07:24:00Z">
        <w:r w:rsidRPr="00BF1422">
          <w:rPr>
            <w:rFonts w:ascii="Cambria" w:hAnsi="Cambria" w:cs="Times New Roman"/>
            <w:sz w:val="20"/>
            <w:szCs w:val="20"/>
            <w:rPrChange w:id="270" w:author="Jack Tchen" w:date="2016-01-28T09:44:00Z">
              <w:rPr>
                <w:rFonts w:ascii="Cambria" w:hAnsi="Cambria" w:cs="Times New Roman"/>
              </w:rPr>
            </w:rPrChange>
          </w:rPr>
          <w:t xml:space="preserve"> &amp; our collaboratory mapping</w:t>
        </w:r>
      </w:ins>
    </w:p>
    <w:p w14:paraId="2F871516" w14:textId="77777777" w:rsidR="00496C5B" w:rsidRPr="00717C46" w:rsidRDefault="00496C5B" w:rsidP="00496C5B">
      <w:pPr>
        <w:rPr>
          <w:rFonts w:ascii="Cambria" w:hAnsi="Cambria"/>
          <w:b/>
        </w:rPr>
      </w:pPr>
    </w:p>
    <w:p w14:paraId="6C40C6AE" w14:textId="77777777" w:rsidR="00496C5B" w:rsidRPr="00717C46" w:rsidRDefault="00496C5B" w:rsidP="00496C5B">
      <w:pPr>
        <w:rPr>
          <w:rFonts w:ascii="Cambria" w:hAnsi="Cambria"/>
          <w:b/>
        </w:rPr>
      </w:pPr>
      <w:r w:rsidRPr="00717C46">
        <w:rPr>
          <w:rFonts w:ascii="Cambria" w:hAnsi="Cambria"/>
          <w:b/>
        </w:rPr>
        <w:t>Expectations</w:t>
      </w:r>
    </w:p>
    <w:p w14:paraId="0C12EB50" w14:textId="6654D5C2" w:rsidR="00496C5B" w:rsidRPr="00BF1422" w:rsidRDefault="00496C5B" w:rsidP="00496C5B">
      <w:pPr>
        <w:rPr>
          <w:rFonts w:ascii="Cambria" w:hAnsi="Cambria"/>
          <w:sz w:val="20"/>
          <w:szCs w:val="20"/>
          <w:rPrChange w:id="271" w:author="Jack Tchen" w:date="2016-01-28T09:44:00Z">
            <w:rPr>
              <w:rFonts w:ascii="Cambria" w:hAnsi="Cambria"/>
            </w:rPr>
          </w:rPrChange>
        </w:rPr>
      </w:pPr>
      <w:r w:rsidRPr="00BF1422">
        <w:rPr>
          <w:rFonts w:ascii="Cambria" w:hAnsi="Cambria"/>
          <w:sz w:val="20"/>
          <w:szCs w:val="20"/>
          <w:rPrChange w:id="272" w:author="Jack Tchen" w:date="2016-01-28T09:44:00Z">
            <w:rPr>
              <w:rFonts w:ascii="Cambria" w:hAnsi="Cambria"/>
            </w:rPr>
          </w:rPrChange>
        </w:rPr>
        <w:t>I don’t believe in grades but am required to give them. I believe in effort, engagement, cultivating insights, collaboration, and sustained work. I also believe in regular self-evaluation and giving feedback. And getting feedback from “others” is also essential. So, attendance is</w:t>
      </w:r>
      <w:ins w:id="273" w:author="Jack Tchen" w:date="2016-01-28T07:26:00Z">
        <w:r w:rsidR="00A362F6" w:rsidRPr="00BF1422">
          <w:rPr>
            <w:rFonts w:ascii="Cambria" w:hAnsi="Cambria"/>
            <w:sz w:val="20"/>
            <w:szCs w:val="20"/>
            <w:rPrChange w:id="274" w:author="Jack Tchen" w:date="2016-01-28T09:44:00Z">
              <w:rPr>
                <w:rFonts w:ascii="Cambria" w:hAnsi="Cambria"/>
              </w:rPr>
            </w:rPrChange>
          </w:rPr>
          <w:t xml:space="preserve"> absolutely</w:t>
        </w:r>
      </w:ins>
      <w:r w:rsidRPr="00BF1422">
        <w:rPr>
          <w:rFonts w:ascii="Cambria" w:hAnsi="Cambria"/>
          <w:sz w:val="20"/>
          <w:szCs w:val="20"/>
          <w:rPrChange w:id="275" w:author="Jack Tchen" w:date="2016-01-28T09:44:00Z">
            <w:rPr>
              <w:rFonts w:ascii="Cambria" w:hAnsi="Cambria"/>
            </w:rPr>
          </w:rPrChange>
        </w:rPr>
        <w:t xml:space="preserve"> important. So is working in groups. And honest engagement with each other, </w:t>
      </w:r>
      <w:ins w:id="276" w:author="Jack Tchen" w:date="2016-01-28T07:26:00Z">
        <w:r w:rsidR="00A362F6" w:rsidRPr="00BF1422">
          <w:rPr>
            <w:rFonts w:ascii="Cambria" w:hAnsi="Cambria"/>
            <w:sz w:val="20"/>
            <w:szCs w:val="20"/>
            <w:rPrChange w:id="277" w:author="Jack Tchen" w:date="2016-01-28T09:44:00Z">
              <w:rPr>
                <w:rFonts w:ascii="Cambria" w:hAnsi="Cambria"/>
              </w:rPr>
            </w:rPrChange>
          </w:rPr>
          <w:t>and the Collaboratory staff</w:t>
        </w:r>
      </w:ins>
      <w:r w:rsidRPr="00BF1422">
        <w:rPr>
          <w:rFonts w:ascii="Cambria" w:hAnsi="Cambria"/>
          <w:sz w:val="20"/>
          <w:szCs w:val="20"/>
          <w:rPrChange w:id="278" w:author="Jack Tchen" w:date="2016-01-28T09:44:00Z">
            <w:rPr>
              <w:rFonts w:ascii="Cambria" w:hAnsi="Cambria"/>
            </w:rPr>
          </w:rPrChange>
        </w:rPr>
        <w:t xml:space="preserve"> are imperative. We are all en-culturated within various powerful culturally normative systems and our senses are habituated to find comfort and meaning within them. Yet, meaning cannot just be found in the “head” but must integrate “heart” and “soul,” smell, taste, touching with the Western “higher” senses of sight and sound, right and left, upper and lower, and in how we live our lives and practice our theories. This, to me, is what critical cross-cultural researchers are made of.</w:t>
      </w:r>
    </w:p>
    <w:p w14:paraId="4CDA1755" w14:textId="77777777" w:rsidR="00496C5B" w:rsidRPr="00BF1422" w:rsidRDefault="00496C5B" w:rsidP="00496C5B">
      <w:pPr>
        <w:rPr>
          <w:rFonts w:ascii="Cambria" w:hAnsi="Cambria"/>
          <w:sz w:val="20"/>
          <w:szCs w:val="20"/>
          <w:rPrChange w:id="279" w:author="Jack Tchen" w:date="2016-01-28T09:44:00Z">
            <w:rPr>
              <w:rFonts w:ascii="Cambria" w:hAnsi="Cambria"/>
            </w:rPr>
          </w:rPrChange>
        </w:rPr>
      </w:pPr>
    </w:p>
    <w:p w14:paraId="5051EE62" w14:textId="77777777" w:rsidR="00496C5B" w:rsidRPr="00BF1422" w:rsidRDefault="00496C5B" w:rsidP="00496C5B">
      <w:pPr>
        <w:rPr>
          <w:rFonts w:ascii="Cambria" w:hAnsi="Cambria"/>
          <w:sz w:val="20"/>
          <w:szCs w:val="20"/>
          <w:rPrChange w:id="280" w:author="Jack Tchen" w:date="2016-01-28T09:44:00Z">
            <w:rPr>
              <w:rFonts w:ascii="Cambria" w:hAnsi="Cambria"/>
            </w:rPr>
          </w:rPrChange>
        </w:rPr>
      </w:pPr>
      <w:r w:rsidRPr="00BF1422">
        <w:rPr>
          <w:rFonts w:ascii="Cambria" w:hAnsi="Cambria"/>
          <w:sz w:val="20"/>
          <w:szCs w:val="20"/>
          <w:rPrChange w:id="281" w:author="Jack Tchen" w:date="2016-01-28T09:44:00Z">
            <w:rPr>
              <w:rFonts w:ascii="Cambria" w:hAnsi="Cambria"/>
            </w:rPr>
          </w:rPrChange>
        </w:rPr>
        <w:t xml:space="preserve">Your grade will be based on your critical, honest self-assessment and if we agree. A realistic self-awareness of your strengths and areas for improvement is key in this process. </w:t>
      </w:r>
      <w:r w:rsidRPr="00BF1422">
        <w:rPr>
          <w:rFonts w:ascii="Cambria" w:hAnsi="Cambria"/>
          <w:b/>
          <w:sz w:val="20"/>
          <w:szCs w:val="20"/>
          <w:rPrChange w:id="282" w:author="Jack Tchen" w:date="2016-01-28T09:44:00Z">
            <w:rPr>
              <w:rFonts w:ascii="Cambria" w:hAnsi="Cambria"/>
              <w:b/>
            </w:rPr>
          </w:rPrChange>
        </w:rPr>
        <w:t>I’ll be asking you to write self-evaluations for the mid-term grade and at the end of the term.</w:t>
      </w:r>
      <w:r w:rsidRPr="00BF1422">
        <w:rPr>
          <w:rFonts w:ascii="Cambria" w:hAnsi="Cambria"/>
          <w:sz w:val="20"/>
          <w:szCs w:val="20"/>
          <w:rPrChange w:id="283" w:author="Jack Tchen" w:date="2016-01-28T09:44:00Z">
            <w:rPr>
              <w:rFonts w:ascii="Cambria" w:hAnsi="Cambria"/>
            </w:rPr>
          </w:rPrChange>
        </w:rPr>
        <w:t xml:space="preserve"> Attendance and participation, in class and online, are key. The effort you put in and how gained insights shift and deepen your understanding will be what you’ll be asked to measure yourself against.</w:t>
      </w:r>
    </w:p>
    <w:p w14:paraId="723302BC" w14:textId="77777777" w:rsidR="00496C5B" w:rsidRPr="00BF1422" w:rsidRDefault="00496C5B" w:rsidP="0064170C">
      <w:pPr>
        <w:rPr>
          <w:rFonts w:ascii="Cambria" w:hAnsi="Cambria"/>
          <w:sz w:val="20"/>
          <w:szCs w:val="20"/>
          <w:rPrChange w:id="284" w:author="Jack Tchen" w:date="2016-01-28T09:44:00Z">
            <w:rPr>
              <w:rFonts w:ascii="Cambria" w:hAnsi="Cambria"/>
            </w:rPr>
          </w:rPrChange>
        </w:rPr>
      </w:pPr>
    </w:p>
    <w:p w14:paraId="487B6112" w14:textId="77777777" w:rsidR="005512C9" w:rsidRPr="00BF1422" w:rsidRDefault="005512C9" w:rsidP="005512C9">
      <w:pPr>
        <w:rPr>
          <w:rFonts w:ascii="Cambria" w:eastAsia="Times New Roman" w:hAnsi="Cambria" w:cs="Times New Roman"/>
          <w:sz w:val="20"/>
          <w:szCs w:val="20"/>
          <w:rPrChange w:id="285" w:author="Jack Tchen" w:date="2016-01-28T09:44:00Z">
            <w:rPr>
              <w:rFonts w:ascii="Cambria" w:eastAsia="Times New Roman" w:hAnsi="Cambria" w:cs="Times New Roman"/>
            </w:rPr>
          </w:rPrChange>
        </w:rPr>
      </w:pPr>
      <w:r w:rsidRPr="00BF1422">
        <w:rPr>
          <w:rFonts w:ascii="Cambria" w:eastAsia="Times New Roman" w:hAnsi="Cambria" w:cs="Times New Roman"/>
          <w:sz w:val="20"/>
          <w:szCs w:val="20"/>
          <w:rPrChange w:id="286" w:author="Jack Tchen" w:date="2016-01-28T09:44:00Z">
            <w:rPr>
              <w:rFonts w:ascii="Cambria" w:eastAsia="Times New Roman" w:hAnsi="Cambria" w:cs="Times New Roman"/>
            </w:rPr>
          </w:rPrChange>
        </w:rPr>
        <w:t>Primary books:</w:t>
      </w:r>
    </w:p>
    <w:p w14:paraId="4047DCEF" w14:textId="2DAB932B" w:rsidR="005512C9" w:rsidRPr="00BF1422" w:rsidRDefault="005512C9" w:rsidP="005512C9">
      <w:pPr>
        <w:rPr>
          <w:rFonts w:ascii="Cambria" w:eastAsia="Times New Roman" w:hAnsi="Cambria" w:cs="Times New Roman"/>
          <w:sz w:val="20"/>
          <w:szCs w:val="20"/>
          <w:rPrChange w:id="287" w:author="Jack Tchen" w:date="2016-01-28T09:44:00Z">
            <w:rPr>
              <w:rFonts w:ascii="Cambria" w:eastAsia="Times New Roman" w:hAnsi="Cambria" w:cs="Times New Roman"/>
            </w:rPr>
          </w:rPrChange>
        </w:rPr>
      </w:pPr>
      <w:r w:rsidRPr="00BF1422">
        <w:rPr>
          <w:rFonts w:ascii="Cambria" w:eastAsia="Times New Roman" w:hAnsi="Cambria" w:cs="Times New Roman"/>
          <w:sz w:val="20"/>
          <w:szCs w:val="20"/>
          <w:rPrChange w:id="288" w:author="Jack Tchen" w:date="2016-01-28T09:44:00Z">
            <w:rPr>
              <w:rFonts w:ascii="Cambria" w:eastAsia="Times New Roman" w:hAnsi="Cambria" w:cs="Times New Roman"/>
            </w:rPr>
          </w:rPrChange>
        </w:rPr>
        <w:t xml:space="preserve">Jen Lin-Liu, </w:t>
      </w:r>
      <w:r w:rsidRPr="00BF1422">
        <w:rPr>
          <w:rFonts w:ascii="Cambria" w:eastAsia="Times New Roman" w:hAnsi="Cambria" w:cs="Times New Roman"/>
          <w:i/>
          <w:sz w:val="20"/>
          <w:szCs w:val="20"/>
          <w:rPrChange w:id="289" w:author="Jack Tchen" w:date="2016-01-28T09:44:00Z">
            <w:rPr>
              <w:rFonts w:ascii="Cambria" w:eastAsia="Times New Roman" w:hAnsi="Cambria" w:cs="Times New Roman"/>
              <w:i/>
            </w:rPr>
          </w:rPrChange>
        </w:rPr>
        <w:t>On Noodle Road,</w:t>
      </w:r>
      <w:r w:rsidRPr="00BF1422">
        <w:rPr>
          <w:rFonts w:ascii="Cambria" w:eastAsia="Times New Roman" w:hAnsi="Cambria" w:cs="Times New Roman"/>
          <w:sz w:val="20"/>
          <w:szCs w:val="20"/>
          <w:rPrChange w:id="290" w:author="Jack Tchen" w:date="2016-01-28T09:44:00Z">
            <w:rPr>
              <w:rFonts w:ascii="Cambria" w:eastAsia="Times New Roman" w:hAnsi="Cambria" w:cs="Times New Roman"/>
            </w:rPr>
          </w:rPrChange>
        </w:rPr>
        <w:t xml:space="preserve"> </w:t>
      </w:r>
      <w:ins w:id="291" w:author="Jack Tchen" w:date="2016-01-28T07:27:00Z">
        <w:r w:rsidR="00A362F6" w:rsidRPr="00BF1422">
          <w:rPr>
            <w:rFonts w:ascii="Cambria" w:eastAsia="Times New Roman" w:hAnsi="Cambria" w:cs="Times New Roman"/>
            <w:sz w:val="20"/>
            <w:szCs w:val="20"/>
            <w:rPrChange w:id="292" w:author="Jack Tchen" w:date="2016-01-28T09:44:00Z">
              <w:rPr>
                <w:rFonts w:ascii="Cambria" w:eastAsia="Times New Roman" w:hAnsi="Cambria" w:cs="Times New Roman"/>
              </w:rPr>
            </w:rPrChange>
          </w:rPr>
          <w:t>available via Kobo or another online book provider.</w:t>
        </w:r>
      </w:ins>
    </w:p>
    <w:p w14:paraId="1FF39E29" w14:textId="68B2C219" w:rsidR="005512C9" w:rsidRPr="00BF1422" w:rsidRDefault="005512C9" w:rsidP="005512C9">
      <w:pPr>
        <w:rPr>
          <w:rFonts w:ascii="Cambria" w:eastAsia="Times New Roman" w:hAnsi="Cambria" w:cs="Times New Roman"/>
          <w:sz w:val="20"/>
          <w:szCs w:val="20"/>
          <w:rPrChange w:id="293" w:author="Jack Tchen" w:date="2016-01-28T09:44:00Z">
            <w:rPr>
              <w:rFonts w:ascii="Cambria" w:eastAsia="Times New Roman" w:hAnsi="Cambria" w:cs="Times New Roman"/>
            </w:rPr>
          </w:rPrChange>
        </w:rPr>
      </w:pPr>
      <w:r w:rsidRPr="00BF1422">
        <w:rPr>
          <w:rFonts w:ascii="Cambria" w:eastAsia="Times New Roman" w:hAnsi="Cambria" w:cs="Times New Roman"/>
          <w:sz w:val="20"/>
          <w:szCs w:val="20"/>
          <w:rPrChange w:id="294" w:author="Jack Tchen" w:date="2016-01-28T09:44:00Z">
            <w:rPr>
              <w:rFonts w:ascii="Cambria" w:eastAsia="Times New Roman" w:hAnsi="Cambria" w:cs="Times New Roman"/>
            </w:rPr>
          </w:rPrChange>
        </w:rPr>
        <w:t xml:space="preserve">John McQuaid, </w:t>
      </w:r>
      <w:r w:rsidRPr="00BF1422">
        <w:rPr>
          <w:rFonts w:ascii="Cambria" w:eastAsia="Times New Roman" w:hAnsi="Cambria" w:cs="Times New Roman"/>
          <w:i/>
          <w:sz w:val="20"/>
          <w:szCs w:val="20"/>
          <w:rPrChange w:id="295" w:author="Jack Tchen" w:date="2016-01-28T09:44:00Z">
            <w:rPr>
              <w:rFonts w:ascii="Cambria" w:eastAsia="Times New Roman" w:hAnsi="Cambria" w:cs="Times New Roman"/>
              <w:i/>
            </w:rPr>
          </w:rPrChange>
        </w:rPr>
        <w:t>Tasty</w:t>
      </w:r>
      <w:ins w:id="296" w:author="Hannah Baek" w:date="2016-01-27T12:23:00Z">
        <w:r w:rsidR="00DC4944" w:rsidRPr="00BF1422">
          <w:rPr>
            <w:rFonts w:ascii="Cambria" w:eastAsia="Times New Roman" w:hAnsi="Cambria" w:cs="Times New Roman"/>
            <w:i/>
            <w:sz w:val="20"/>
            <w:szCs w:val="20"/>
            <w:rPrChange w:id="297" w:author="Jack Tchen" w:date="2016-01-28T09:44:00Z">
              <w:rPr>
                <w:rFonts w:ascii="Cambria" w:eastAsia="Times New Roman" w:hAnsi="Cambria" w:cs="Times New Roman"/>
                <w:i/>
              </w:rPr>
            </w:rPrChange>
          </w:rPr>
          <w:t>: The Art and Science of What We Eat</w:t>
        </w:r>
      </w:ins>
      <w:r w:rsidRPr="00BF1422">
        <w:rPr>
          <w:rFonts w:ascii="Cambria" w:eastAsia="Times New Roman" w:hAnsi="Cambria" w:cs="Times New Roman"/>
          <w:sz w:val="20"/>
          <w:szCs w:val="20"/>
          <w:rPrChange w:id="298" w:author="Jack Tchen" w:date="2016-01-28T09:44:00Z">
            <w:rPr>
              <w:rFonts w:ascii="Cambria" w:eastAsia="Times New Roman" w:hAnsi="Cambria" w:cs="Times New Roman"/>
            </w:rPr>
          </w:rPrChange>
        </w:rPr>
        <w:t xml:space="preserve">, </w:t>
      </w:r>
      <w:ins w:id="299" w:author="Jack Tchen" w:date="2016-01-28T07:28:00Z">
        <w:r w:rsidR="00A362F6" w:rsidRPr="00BF1422">
          <w:rPr>
            <w:rFonts w:ascii="Cambria" w:eastAsia="Times New Roman" w:hAnsi="Cambria" w:cs="Times New Roman"/>
            <w:sz w:val="20"/>
            <w:szCs w:val="20"/>
            <w:rPrChange w:id="300" w:author="Jack Tchen" w:date="2016-01-28T09:44:00Z">
              <w:rPr>
                <w:rFonts w:ascii="Cambria" w:eastAsia="Times New Roman" w:hAnsi="Cambria" w:cs="Times New Roman"/>
              </w:rPr>
            </w:rPrChange>
          </w:rPr>
          <w:t>Kobo</w:t>
        </w:r>
      </w:ins>
    </w:p>
    <w:p w14:paraId="60073C7F" w14:textId="540BE8DE" w:rsidR="005512C9" w:rsidRPr="00BF1422" w:rsidRDefault="005512C9" w:rsidP="005512C9">
      <w:pPr>
        <w:rPr>
          <w:rFonts w:ascii="Cambria" w:eastAsia="Times New Roman" w:hAnsi="Cambria" w:cs="Times New Roman"/>
          <w:sz w:val="20"/>
          <w:szCs w:val="20"/>
          <w:rPrChange w:id="301" w:author="Jack Tchen" w:date="2016-01-28T09:44:00Z">
            <w:rPr>
              <w:rFonts w:ascii="Cambria" w:eastAsia="Times New Roman" w:hAnsi="Cambria" w:cs="Times New Roman"/>
            </w:rPr>
          </w:rPrChange>
        </w:rPr>
      </w:pPr>
      <w:r w:rsidRPr="00BF1422">
        <w:rPr>
          <w:rFonts w:ascii="Cambria" w:eastAsia="Times New Roman" w:hAnsi="Cambria" w:cs="Times New Roman"/>
          <w:sz w:val="20"/>
          <w:szCs w:val="20"/>
          <w:rPrChange w:id="302" w:author="Jack Tchen" w:date="2016-01-28T09:44:00Z">
            <w:rPr>
              <w:rFonts w:ascii="Cambria" w:eastAsia="Times New Roman" w:hAnsi="Cambria" w:cs="Times New Roman"/>
            </w:rPr>
          </w:rPrChange>
        </w:rPr>
        <w:t xml:space="preserve">Jack Goody, </w:t>
      </w:r>
      <w:r w:rsidRPr="00BF1422">
        <w:rPr>
          <w:rFonts w:ascii="Cambria" w:eastAsia="Times New Roman" w:hAnsi="Cambria" w:cs="Times New Roman"/>
          <w:i/>
          <w:sz w:val="20"/>
          <w:szCs w:val="20"/>
          <w:rPrChange w:id="303" w:author="Jack Tchen" w:date="2016-01-28T09:44:00Z">
            <w:rPr>
              <w:rFonts w:ascii="Cambria" w:eastAsia="Times New Roman" w:hAnsi="Cambria" w:cs="Times New Roman"/>
              <w:i/>
            </w:rPr>
          </w:rPrChange>
        </w:rPr>
        <w:t>Eurasian Miracle</w:t>
      </w:r>
      <w:r w:rsidRPr="00BF1422">
        <w:rPr>
          <w:rFonts w:ascii="Cambria" w:eastAsia="Times New Roman" w:hAnsi="Cambria" w:cs="Times New Roman"/>
          <w:sz w:val="20"/>
          <w:szCs w:val="20"/>
          <w:rPrChange w:id="304" w:author="Jack Tchen" w:date="2016-01-28T09:44:00Z">
            <w:rPr>
              <w:rFonts w:ascii="Cambria" w:eastAsia="Times New Roman" w:hAnsi="Cambria" w:cs="Times New Roman"/>
            </w:rPr>
          </w:rPrChange>
        </w:rPr>
        <w:t>, Bobcat</w:t>
      </w:r>
      <w:ins w:id="305" w:author="Jack Tchen" w:date="2016-01-28T07:34:00Z">
        <w:r w:rsidR="00C6144E" w:rsidRPr="00BF1422">
          <w:rPr>
            <w:rFonts w:ascii="Cambria" w:eastAsia="Times New Roman" w:hAnsi="Cambria" w:cs="Times New Roman"/>
            <w:sz w:val="20"/>
            <w:szCs w:val="20"/>
            <w:rPrChange w:id="306" w:author="Jack Tchen" w:date="2016-01-28T09:44:00Z">
              <w:rPr>
                <w:rFonts w:ascii="Cambria" w:eastAsia="Times New Roman" w:hAnsi="Cambria" w:cs="Times New Roman"/>
              </w:rPr>
            </w:rPrChange>
          </w:rPr>
          <w:t xml:space="preserve"> </w:t>
        </w:r>
      </w:ins>
      <w:r w:rsidRPr="00BF1422">
        <w:rPr>
          <w:rFonts w:ascii="Cambria" w:eastAsia="Times New Roman" w:hAnsi="Cambria" w:cs="Times New Roman"/>
          <w:sz w:val="20"/>
          <w:szCs w:val="20"/>
          <w:rPrChange w:id="307" w:author="Jack Tchen" w:date="2016-01-28T09:44:00Z">
            <w:rPr>
              <w:rFonts w:ascii="Cambria" w:eastAsia="Times New Roman" w:hAnsi="Cambria" w:cs="Times New Roman"/>
            </w:rPr>
          </w:rPrChange>
        </w:rPr>
        <w:t>ebrary</w:t>
      </w:r>
    </w:p>
    <w:p w14:paraId="10A8B76B" w14:textId="62EEA6F1" w:rsidR="005512C9" w:rsidRPr="00BF1422" w:rsidRDefault="005512C9" w:rsidP="005512C9">
      <w:pPr>
        <w:spacing w:after="240"/>
        <w:rPr>
          <w:rFonts w:ascii="Cambria" w:eastAsia="Times New Roman" w:hAnsi="Cambria" w:cs="Times New Roman"/>
          <w:sz w:val="20"/>
          <w:szCs w:val="20"/>
          <w:rPrChange w:id="308" w:author="Jack Tchen" w:date="2016-01-28T09:44:00Z">
            <w:rPr>
              <w:rFonts w:ascii="Cambria" w:eastAsia="Times New Roman" w:hAnsi="Cambria" w:cs="Times New Roman"/>
            </w:rPr>
          </w:rPrChange>
        </w:rPr>
      </w:pPr>
      <w:r w:rsidRPr="00BF1422">
        <w:rPr>
          <w:rFonts w:ascii="Cambria" w:eastAsia="Times New Roman" w:hAnsi="Cambria" w:cs="Times New Roman"/>
          <w:sz w:val="20"/>
          <w:szCs w:val="20"/>
          <w:rPrChange w:id="309" w:author="Jack Tchen" w:date="2016-01-28T09:44:00Z">
            <w:rPr>
              <w:rFonts w:ascii="Cambria" w:eastAsia="Times New Roman" w:hAnsi="Cambria" w:cs="Times New Roman"/>
            </w:rPr>
          </w:rPrChange>
        </w:rPr>
        <w:t xml:space="preserve">Linda Tuhiwai Smith, </w:t>
      </w:r>
      <w:r w:rsidRPr="00BF1422">
        <w:rPr>
          <w:rFonts w:ascii="Cambria" w:eastAsia="Times New Roman" w:hAnsi="Cambria" w:cs="Times New Roman"/>
          <w:i/>
          <w:sz w:val="20"/>
          <w:szCs w:val="20"/>
          <w:rPrChange w:id="310" w:author="Jack Tchen" w:date="2016-01-28T09:44:00Z">
            <w:rPr>
              <w:rFonts w:ascii="Cambria" w:eastAsia="Times New Roman" w:hAnsi="Cambria" w:cs="Times New Roman"/>
              <w:i/>
            </w:rPr>
          </w:rPrChange>
        </w:rPr>
        <w:t>Decolonizing Methodologies</w:t>
      </w:r>
      <w:r w:rsidRPr="00BF1422">
        <w:rPr>
          <w:rFonts w:ascii="Cambria" w:eastAsia="Times New Roman" w:hAnsi="Cambria" w:cs="Times New Roman"/>
          <w:sz w:val="20"/>
          <w:szCs w:val="20"/>
          <w:rPrChange w:id="311" w:author="Jack Tchen" w:date="2016-01-28T09:44:00Z">
            <w:rPr>
              <w:rFonts w:ascii="Cambria" w:eastAsia="Times New Roman" w:hAnsi="Cambria" w:cs="Times New Roman"/>
            </w:rPr>
          </w:rPrChange>
        </w:rPr>
        <w:t>, Kobo</w:t>
      </w:r>
    </w:p>
    <w:p w14:paraId="54ABDBDB" w14:textId="5482F58A" w:rsidR="0064170C" w:rsidRPr="00C6144E" w:rsidRDefault="00C6144E" w:rsidP="0064170C">
      <w:pPr>
        <w:rPr>
          <w:ins w:id="312" w:author="Jack Tchen" w:date="2016-01-28T07:35:00Z"/>
          <w:rFonts w:ascii="Cambria" w:hAnsi="Cambria"/>
          <w:i/>
          <w:sz w:val="20"/>
          <w:szCs w:val="20"/>
        </w:rPr>
      </w:pPr>
      <w:ins w:id="313" w:author="Jack Tchen" w:date="2016-01-28T07:37:00Z">
        <w:r w:rsidRPr="00C6144E">
          <w:rPr>
            <w:rFonts w:ascii="Cambria" w:hAnsi="Cambria"/>
            <w:i/>
            <w:sz w:val="20"/>
            <w:szCs w:val="20"/>
          </w:rPr>
          <w:t xml:space="preserve">As a way to save some money, I thought online books to be the lesser expense, unless you can score a used copy right away. </w:t>
        </w:r>
      </w:ins>
      <w:ins w:id="314" w:author="Jack Tchen" w:date="2016-01-28T07:36:00Z">
        <w:r w:rsidRPr="00C6144E">
          <w:rPr>
            <w:rFonts w:ascii="Cambria" w:hAnsi="Cambria"/>
            <w:i/>
            <w:sz w:val="20"/>
            <w:szCs w:val="20"/>
          </w:rPr>
          <w:t>You’ll need to download the McQuaid and Smith</w:t>
        </w:r>
      </w:ins>
      <w:ins w:id="315" w:author="Jack Tchen" w:date="2016-01-28T07:38:00Z">
        <w:r w:rsidRPr="00C6144E">
          <w:rPr>
            <w:rFonts w:ascii="Cambria" w:hAnsi="Cambria"/>
            <w:i/>
            <w:sz w:val="20"/>
            <w:szCs w:val="20"/>
          </w:rPr>
          <w:t xml:space="preserve"> books</w:t>
        </w:r>
      </w:ins>
      <w:ins w:id="316" w:author="Jack Tchen" w:date="2016-01-28T07:36:00Z">
        <w:r w:rsidRPr="00C6144E">
          <w:rPr>
            <w:rFonts w:ascii="Cambria" w:hAnsi="Cambria"/>
            <w:i/>
            <w:sz w:val="20"/>
            <w:szCs w:val="20"/>
          </w:rPr>
          <w:t xml:space="preserve"> right away. </w:t>
        </w:r>
      </w:ins>
      <w:ins w:id="317" w:author="Jack Tchen" w:date="2016-01-28T07:34:00Z">
        <w:r w:rsidRPr="00C6144E">
          <w:rPr>
            <w:rFonts w:ascii="Cambria" w:hAnsi="Cambria"/>
            <w:i/>
            <w:sz w:val="20"/>
            <w:szCs w:val="20"/>
          </w:rPr>
          <w:t xml:space="preserve">Kobo books enable you to download a book online via your favorite indy bookstore which I encourage you to support. My NYC </w:t>
        </w:r>
      </w:ins>
      <w:ins w:id="318" w:author="Jack Tchen" w:date="2016-01-28T07:35:00Z">
        <w:r w:rsidRPr="00C6144E">
          <w:rPr>
            <w:rFonts w:ascii="Cambria" w:hAnsi="Cambria"/>
            <w:i/>
            <w:sz w:val="20"/>
            <w:szCs w:val="20"/>
          </w:rPr>
          <w:t>favorite</w:t>
        </w:r>
      </w:ins>
      <w:ins w:id="319" w:author="Jack Tchen" w:date="2016-01-28T07:34:00Z">
        <w:r w:rsidRPr="00C6144E">
          <w:rPr>
            <w:rFonts w:ascii="Cambria" w:hAnsi="Cambria"/>
            <w:i/>
            <w:sz w:val="20"/>
            <w:szCs w:val="20"/>
          </w:rPr>
          <w:t xml:space="preserve"> </w:t>
        </w:r>
      </w:ins>
      <w:ins w:id="320" w:author="Jack Tchen" w:date="2016-01-28T07:35:00Z">
        <w:r w:rsidRPr="00C6144E">
          <w:rPr>
            <w:rFonts w:ascii="Cambria" w:hAnsi="Cambria"/>
            <w:i/>
            <w:sz w:val="20"/>
            <w:szCs w:val="20"/>
          </w:rPr>
          <w:t xml:space="preserve">if Greenlight in Fort Greene. Set up an account thru Kobo or the store. </w:t>
        </w:r>
      </w:ins>
    </w:p>
    <w:p w14:paraId="14C5DCD8" w14:textId="77777777" w:rsidR="00EE46E4" w:rsidRPr="007856F5" w:rsidRDefault="00EE46E4" w:rsidP="0064170C">
      <w:pPr>
        <w:rPr>
          <w:rFonts w:ascii="Cambria" w:hAnsi="Cambria"/>
        </w:rPr>
      </w:pPr>
    </w:p>
    <w:p w14:paraId="762F9E02" w14:textId="1D810B3C" w:rsidR="004F58F8" w:rsidRPr="00BF1422" w:rsidRDefault="00EE46E4">
      <w:pPr>
        <w:rPr>
          <w:ins w:id="321" w:author="Jack Tchen" w:date="2016-01-28T06:56:00Z"/>
          <w:rFonts w:ascii="Cambria" w:hAnsi="Cambria"/>
          <w:b/>
          <w:rPrChange w:id="322" w:author="Jack Tchen" w:date="2016-01-28T09:42:00Z">
            <w:rPr>
              <w:ins w:id="323" w:author="Jack Tchen" w:date="2016-01-28T06:56:00Z"/>
              <w:rFonts w:ascii="Cambria" w:hAnsi="Cambria"/>
            </w:rPr>
          </w:rPrChange>
        </w:rPr>
      </w:pPr>
      <w:ins w:id="324" w:author="Jack Tchen" w:date="2016-01-28T06:56:00Z">
        <w:r w:rsidRPr="002166B4">
          <w:rPr>
            <w:rFonts w:ascii="Cambria" w:hAnsi="Cambria"/>
            <w:b/>
          </w:rPr>
          <w:t>C</w:t>
        </w:r>
      </w:ins>
      <w:ins w:id="325" w:author="Jack Tchen" w:date="2016-01-28T07:32:00Z">
        <w:r w:rsidR="00C6144E" w:rsidRPr="002166B4">
          <w:rPr>
            <w:rFonts w:ascii="Cambria" w:hAnsi="Cambria"/>
            <w:b/>
          </w:rPr>
          <w:t xml:space="preserve">ollaboratory </w:t>
        </w:r>
      </w:ins>
      <w:ins w:id="326" w:author="Jack Tchen" w:date="2016-01-28T06:56:00Z">
        <w:r w:rsidR="002166B4" w:rsidRPr="002166B4">
          <w:rPr>
            <w:rFonts w:ascii="Cambria" w:hAnsi="Cambria"/>
            <w:b/>
          </w:rPr>
          <w:t>staff</w:t>
        </w:r>
      </w:ins>
    </w:p>
    <w:p w14:paraId="52D8647C" w14:textId="77777777" w:rsidR="00C6144E" w:rsidRPr="00BF1422" w:rsidRDefault="00C6144E" w:rsidP="00C6144E">
      <w:pPr>
        <w:rPr>
          <w:ins w:id="327" w:author="Jack Tchen" w:date="2016-01-28T07:59:00Z"/>
          <w:rFonts w:eastAsia="Times New Roman" w:cs="Times New Roman"/>
          <w:sz w:val="20"/>
          <w:szCs w:val="20"/>
          <w:rPrChange w:id="328" w:author="Jack Tchen" w:date="2016-01-28T09:44:00Z">
            <w:rPr>
              <w:ins w:id="329" w:author="Jack Tchen" w:date="2016-01-28T07:59:00Z"/>
              <w:rFonts w:eastAsia="Times New Roman" w:cs="Times New Roman"/>
            </w:rPr>
          </w:rPrChange>
        </w:rPr>
      </w:pPr>
      <w:ins w:id="330" w:author="Jack Tchen" w:date="2016-01-28T07:33:00Z">
        <w:r w:rsidRPr="00BF1422">
          <w:rPr>
            <w:rStyle w:val="il"/>
            <w:rFonts w:eastAsia="Times New Roman" w:cs="Times New Roman"/>
            <w:b/>
            <w:sz w:val="20"/>
            <w:szCs w:val="20"/>
            <w:rPrChange w:id="331" w:author="Jack Tchen" w:date="2016-01-28T09:44:00Z">
              <w:rPr>
                <w:rStyle w:val="il"/>
                <w:rFonts w:eastAsia="Times New Roman" w:cs="Times New Roman"/>
                <w:b/>
              </w:rPr>
            </w:rPrChange>
          </w:rPr>
          <w:t>Hannah</w:t>
        </w:r>
        <w:r w:rsidRPr="00BF1422">
          <w:rPr>
            <w:rFonts w:eastAsia="Times New Roman" w:cs="Times New Roman"/>
            <w:b/>
            <w:sz w:val="20"/>
            <w:szCs w:val="20"/>
            <w:rPrChange w:id="332" w:author="Jack Tchen" w:date="2016-01-28T09:44:00Z">
              <w:rPr>
                <w:rFonts w:eastAsia="Times New Roman" w:cs="Times New Roman"/>
                <w:b/>
              </w:rPr>
            </w:rPrChange>
          </w:rPr>
          <w:t xml:space="preserve"> Baek</w:t>
        </w:r>
        <w:r w:rsidRPr="00BF1422">
          <w:rPr>
            <w:rFonts w:eastAsia="Times New Roman" w:cs="Times New Roman"/>
            <w:sz w:val="20"/>
            <w:szCs w:val="20"/>
            <w:rPrChange w:id="333" w:author="Jack Tchen" w:date="2016-01-28T09:44:00Z">
              <w:rPr>
                <w:rFonts w:eastAsia="Times New Roman" w:cs="Times New Roman"/>
              </w:rPr>
            </w:rPrChange>
          </w:rPr>
          <w:t>, c</w:t>
        </w:r>
      </w:ins>
      <w:ins w:id="334" w:author="Jack Tchen" w:date="2016-01-28T07:32:00Z">
        <w:r w:rsidRPr="00BF1422">
          <w:rPr>
            <w:rFonts w:eastAsia="Times New Roman" w:cs="Times New Roman"/>
            <w:sz w:val="20"/>
            <w:szCs w:val="20"/>
            <w:rPrChange w:id="335" w:author="Jack Tchen" w:date="2016-01-28T09:44:00Z">
              <w:rPr>
                <w:rFonts w:eastAsia="Times New Roman" w:cs="Times New Roman"/>
              </w:rPr>
            </w:rPrChange>
          </w:rPr>
          <w:t xml:space="preserve">ourse support, is a Gallatin undergraduate and Korean American foodie who has previously taken </w:t>
        </w:r>
        <w:r w:rsidRPr="00BF1422">
          <w:rPr>
            <w:rFonts w:eastAsia="Times New Roman" w:cs="Times New Roman"/>
            <w:i/>
            <w:iCs/>
            <w:sz w:val="20"/>
            <w:szCs w:val="20"/>
            <w:rPrChange w:id="336" w:author="Jack Tchen" w:date="2016-01-28T09:44:00Z">
              <w:rPr>
                <w:rFonts w:eastAsia="Times New Roman" w:cs="Times New Roman"/>
                <w:i/>
                <w:iCs/>
              </w:rPr>
            </w:rPrChange>
          </w:rPr>
          <w:t>Yellow Peril!, Chinatown and the American Imagination,</w:t>
        </w:r>
        <w:r w:rsidRPr="00BF1422">
          <w:rPr>
            <w:rFonts w:eastAsia="Times New Roman" w:cs="Times New Roman"/>
            <w:sz w:val="20"/>
            <w:szCs w:val="20"/>
            <w:rPrChange w:id="337" w:author="Jack Tchen" w:date="2016-01-28T09:44:00Z">
              <w:rPr>
                <w:rFonts w:eastAsia="Times New Roman" w:cs="Times New Roman"/>
              </w:rPr>
            </w:rPrChange>
          </w:rPr>
          <w:t xml:space="preserve"> and assisted in the former in Spring 2015. She studies modernisms, with particular disciplinary interest in linguistics, medium interest in film, and regional interest in North Korea. She has much experience in conducting artifact research, utilizing critical theory, and filmmaking and will be sitting in on all of our lectures. If you miss class and need notes, have any questions about the research process, need </w:t>
        </w:r>
      </w:ins>
      <w:ins w:id="338" w:author="Jack Tchen" w:date="2016-01-28T07:41:00Z">
        <w:r w:rsidRPr="00BF1422">
          <w:rPr>
            <w:rFonts w:eastAsia="Times New Roman" w:cs="Times New Roman"/>
            <w:sz w:val="20"/>
            <w:szCs w:val="20"/>
            <w:rPrChange w:id="339" w:author="Jack Tchen" w:date="2016-01-28T09:44:00Z">
              <w:rPr>
                <w:rFonts w:eastAsia="Times New Roman" w:cs="Times New Roman"/>
              </w:rPr>
            </w:rPrChange>
          </w:rPr>
          <w:t xml:space="preserve">resources, need a one-on-one to get your mind stirring about your projects, or need any other course help and advice, contact </w:t>
        </w:r>
        <w:r w:rsidRPr="00BF1422">
          <w:rPr>
            <w:rStyle w:val="il"/>
            <w:rFonts w:eastAsia="Times New Roman" w:cs="Times New Roman"/>
            <w:sz w:val="20"/>
            <w:szCs w:val="20"/>
            <w:rPrChange w:id="340" w:author="Jack Tchen" w:date="2016-01-28T09:44:00Z">
              <w:rPr>
                <w:rStyle w:val="il"/>
                <w:rFonts w:eastAsia="Times New Roman" w:cs="Times New Roman"/>
              </w:rPr>
            </w:rPrChange>
          </w:rPr>
          <w:t>Hannah</w:t>
        </w:r>
        <w:r w:rsidRPr="00BF1422">
          <w:rPr>
            <w:rFonts w:eastAsia="Times New Roman" w:cs="Times New Roman"/>
            <w:sz w:val="20"/>
            <w:szCs w:val="20"/>
            <w:rPrChange w:id="341" w:author="Jack Tchen" w:date="2016-01-28T09:44:00Z">
              <w:rPr>
                <w:rFonts w:eastAsia="Times New Roman" w:cs="Times New Roman"/>
              </w:rPr>
            </w:rPrChange>
          </w:rPr>
          <w:t>! </w:t>
        </w:r>
      </w:ins>
    </w:p>
    <w:p w14:paraId="38C6C47A" w14:textId="77777777" w:rsidR="002166B4" w:rsidRPr="00BF1422" w:rsidRDefault="002166B4" w:rsidP="00C6144E">
      <w:pPr>
        <w:rPr>
          <w:ins w:id="342" w:author="Jack Tchen" w:date="2016-01-28T07:41:00Z"/>
          <w:rFonts w:ascii="Cambria" w:hAnsi="Cambria"/>
          <w:sz w:val="20"/>
          <w:szCs w:val="20"/>
          <w:rPrChange w:id="343" w:author="Jack Tchen" w:date="2016-01-28T09:44:00Z">
            <w:rPr>
              <w:ins w:id="344" w:author="Jack Tchen" w:date="2016-01-28T07:41:00Z"/>
              <w:rFonts w:ascii="Cambria" w:hAnsi="Cambria"/>
            </w:rPr>
          </w:rPrChange>
        </w:rPr>
      </w:pPr>
    </w:p>
    <w:p w14:paraId="5293B7F2" w14:textId="77777777" w:rsidR="00C6144E" w:rsidRPr="00BF1422" w:rsidRDefault="00C6144E" w:rsidP="00C6144E">
      <w:pPr>
        <w:rPr>
          <w:ins w:id="345" w:author="Jack Tchen" w:date="2016-01-28T07:46:00Z"/>
          <w:rFonts w:eastAsia="Times New Roman" w:cs="Times New Roman"/>
          <w:sz w:val="20"/>
          <w:szCs w:val="20"/>
          <w:rPrChange w:id="346" w:author="Jack Tchen" w:date="2016-01-28T09:44:00Z">
            <w:rPr>
              <w:ins w:id="347" w:author="Jack Tchen" w:date="2016-01-28T07:46:00Z"/>
              <w:rFonts w:eastAsia="Times New Roman" w:cs="Times New Roman"/>
            </w:rPr>
          </w:rPrChange>
        </w:rPr>
      </w:pPr>
      <w:ins w:id="348" w:author="Jack Tchen" w:date="2016-01-28T07:41:00Z">
        <w:r w:rsidRPr="00BF1422">
          <w:rPr>
            <w:rFonts w:eastAsia="Times New Roman" w:cs="Times New Roman"/>
            <w:sz w:val="20"/>
            <w:szCs w:val="20"/>
            <w:rPrChange w:id="349" w:author="Jack Tchen" w:date="2016-01-28T09:44:00Z">
              <w:rPr>
                <w:rFonts w:eastAsia="Times New Roman" w:cs="Times New Roman"/>
              </w:rPr>
            </w:rPrChange>
          </w:rPr>
          <w:fldChar w:fldCharType="begin"/>
        </w:r>
        <w:r w:rsidRPr="00BF1422">
          <w:rPr>
            <w:rFonts w:eastAsia="Times New Roman" w:cs="Times New Roman"/>
            <w:sz w:val="20"/>
            <w:szCs w:val="20"/>
            <w:rPrChange w:id="350" w:author="Jack Tchen" w:date="2016-01-28T09:44:00Z">
              <w:rPr>
                <w:rFonts w:eastAsia="Times New Roman" w:cs="Times New Roman"/>
              </w:rPr>
            </w:rPrChange>
          </w:rPr>
          <w:instrText xml:space="preserve"> HYPERLINK "mailto:hsb276@nyu.edu" \t "_blank" </w:instrText>
        </w:r>
        <w:r w:rsidRPr="00BF1422">
          <w:rPr>
            <w:rFonts w:eastAsia="Times New Roman" w:cs="Times New Roman"/>
            <w:sz w:val="20"/>
            <w:szCs w:val="20"/>
            <w:rPrChange w:id="351" w:author="Jack Tchen" w:date="2016-01-28T09:44:00Z">
              <w:rPr>
                <w:rFonts w:eastAsia="Times New Roman" w:cs="Times New Roman"/>
              </w:rPr>
            </w:rPrChange>
          </w:rPr>
        </w:r>
        <w:r w:rsidRPr="00BF1422">
          <w:rPr>
            <w:rFonts w:eastAsia="Times New Roman" w:cs="Times New Roman"/>
            <w:sz w:val="20"/>
            <w:szCs w:val="20"/>
            <w:rPrChange w:id="352" w:author="Jack Tchen" w:date="2016-01-28T09:44:00Z">
              <w:rPr>
                <w:rFonts w:eastAsia="Times New Roman" w:cs="Times New Roman"/>
              </w:rPr>
            </w:rPrChange>
          </w:rPr>
          <w:fldChar w:fldCharType="separate"/>
        </w:r>
        <w:r w:rsidRPr="00BF1422">
          <w:rPr>
            <w:rStyle w:val="Hyperlink"/>
            <w:rFonts w:eastAsia="Times New Roman" w:cs="Times New Roman"/>
            <w:sz w:val="20"/>
            <w:szCs w:val="20"/>
            <w:rPrChange w:id="353" w:author="Jack Tchen" w:date="2016-01-28T09:44:00Z">
              <w:rPr>
                <w:rStyle w:val="Hyperlink"/>
                <w:rFonts w:eastAsia="Times New Roman" w:cs="Times New Roman"/>
              </w:rPr>
            </w:rPrChange>
          </w:rPr>
          <w:t>hsb276@nyu.edu</w:t>
        </w:r>
        <w:r w:rsidRPr="00BF1422">
          <w:rPr>
            <w:rFonts w:eastAsia="Times New Roman" w:cs="Times New Roman"/>
            <w:sz w:val="20"/>
            <w:szCs w:val="20"/>
            <w:rPrChange w:id="354" w:author="Jack Tchen" w:date="2016-01-28T09:44:00Z">
              <w:rPr>
                <w:rFonts w:eastAsia="Times New Roman" w:cs="Times New Roman"/>
              </w:rPr>
            </w:rPrChange>
          </w:rPr>
          <w:fldChar w:fldCharType="end"/>
        </w:r>
      </w:ins>
    </w:p>
    <w:p w14:paraId="3A87A6B5" w14:textId="77777777" w:rsidR="00EE46E4" w:rsidRPr="00BF1422" w:rsidRDefault="00EE46E4" w:rsidP="00C6144E">
      <w:pPr>
        <w:rPr>
          <w:ins w:id="355" w:author="Jack Tchen" w:date="2016-01-28T07:46:00Z"/>
          <w:rFonts w:eastAsia="Times New Roman" w:cs="Times New Roman"/>
          <w:sz w:val="20"/>
          <w:szCs w:val="20"/>
          <w:rPrChange w:id="356" w:author="Jack Tchen" w:date="2016-01-28T09:44:00Z">
            <w:rPr>
              <w:ins w:id="357" w:author="Jack Tchen" w:date="2016-01-28T07:46:00Z"/>
              <w:rFonts w:eastAsia="Times New Roman" w:cs="Times New Roman"/>
            </w:rPr>
          </w:rPrChange>
        </w:rPr>
      </w:pPr>
    </w:p>
    <w:p w14:paraId="38DFF59B" w14:textId="3A4B38EE" w:rsidR="00EE46E4" w:rsidRPr="00BF1422" w:rsidRDefault="00EE46E4" w:rsidP="00C6144E">
      <w:pPr>
        <w:rPr>
          <w:ins w:id="358" w:author="Jack Tchen" w:date="2016-01-28T07:59:00Z"/>
          <w:rFonts w:eastAsia="Times New Roman" w:cs="Times New Roman"/>
          <w:sz w:val="20"/>
          <w:szCs w:val="20"/>
          <w:rPrChange w:id="359" w:author="Jack Tchen" w:date="2016-01-28T09:44:00Z">
            <w:rPr>
              <w:ins w:id="360" w:author="Jack Tchen" w:date="2016-01-28T07:59:00Z"/>
              <w:rFonts w:eastAsia="Times New Roman" w:cs="Times New Roman"/>
            </w:rPr>
          </w:rPrChange>
        </w:rPr>
      </w:pPr>
      <w:ins w:id="361" w:author="Jack Tchen" w:date="2016-01-28T07:46:00Z">
        <w:r w:rsidRPr="00BF1422">
          <w:rPr>
            <w:rFonts w:eastAsia="Times New Roman" w:cs="Times New Roman"/>
            <w:b/>
            <w:sz w:val="20"/>
            <w:szCs w:val="20"/>
            <w:rPrChange w:id="362" w:author="Jack Tchen" w:date="2016-01-28T09:44:00Z">
              <w:rPr>
                <w:rFonts w:eastAsia="Times New Roman" w:cs="Times New Roman"/>
                <w:b/>
              </w:rPr>
            </w:rPrChange>
          </w:rPr>
          <w:t>Noah Fuller</w:t>
        </w:r>
        <w:r w:rsidRPr="00BF1422">
          <w:rPr>
            <w:rFonts w:eastAsia="Times New Roman" w:cs="Times New Roman"/>
            <w:sz w:val="20"/>
            <w:szCs w:val="20"/>
            <w:rPrChange w:id="363" w:author="Jack Tchen" w:date="2016-01-28T09:44:00Z">
              <w:rPr>
                <w:rFonts w:eastAsia="Times New Roman" w:cs="Times New Roman"/>
              </w:rPr>
            </w:rPrChange>
          </w:rPr>
          <w:t xml:space="preserve">, </w:t>
        </w:r>
      </w:ins>
      <w:ins w:id="364" w:author="Jack Tchen" w:date="2016-01-28T07:49:00Z">
        <w:r w:rsidRPr="00BF1422">
          <w:rPr>
            <w:rFonts w:eastAsia="Times New Roman" w:cs="Times New Roman"/>
            <w:sz w:val="20"/>
            <w:szCs w:val="20"/>
            <w:rPrChange w:id="365" w:author="Jack Tchen" w:date="2016-01-28T09:44:00Z">
              <w:rPr>
                <w:rFonts w:eastAsia="Times New Roman" w:cs="Times New Roman"/>
              </w:rPr>
            </w:rPrChange>
          </w:rPr>
          <w:t xml:space="preserve">CartoDB </w:t>
        </w:r>
      </w:ins>
      <w:ins w:id="366" w:author="Jack Tchen" w:date="2016-01-28T07:46:00Z">
        <w:r w:rsidRPr="00BF1422">
          <w:rPr>
            <w:rFonts w:eastAsia="Times New Roman" w:cs="Times New Roman"/>
            <w:sz w:val="20"/>
            <w:szCs w:val="20"/>
            <w:rPrChange w:id="367" w:author="Jack Tchen" w:date="2016-01-28T09:44:00Z">
              <w:rPr>
                <w:rFonts w:eastAsia="Times New Roman" w:cs="Times New Roman"/>
              </w:rPr>
            </w:rPrChange>
          </w:rPr>
          <w:t>mapper</w:t>
        </w:r>
      </w:ins>
      <w:ins w:id="368" w:author="Jack Tchen" w:date="2016-01-28T07:48:00Z">
        <w:r w:rsidRPr="00BF1422">
          <w:rPr>
            <w:rFonts w:eastAsia="Times New Roman" w:cs="Times New Roman"/>
            <w:sz w:val="20"/>
            <w:szCs w:val="20"/>
            <w:rPrChange w:id="369" w:author="Jack Tchen" w:date="2016-01-28T09:44:00Z">
              <w:rPr>
                <w:rFonts w:eastAsia="Times New Roman" w:cs="Times New Roman"/>
              </w:rPr>
            </w:rPrChange>
          </w:rPr>
          <w:t xml:space="preserve"> &amp; Word Press site designer</w:t>
        </w:r>
      </w:ins>
      <w:ins w:id="370" w:author="Jack Tchen" w:date="2016-01-28T07:46:00Z">
        <w:r w:rsidRPr="00BF1422">
          <w:rPr>
            <w:rFonts w:eastAsia="Times New Roman" w:cs="Times New Roman"/>
            <w:sz w:val="20"/>
            <w:szCs w:val="20"/>
            <w:rPrChange w:id="371" w:author="Jack Tchen" w:date="2016-01-28T09:44:00Z">
              <w:rPr>
                <w:rFonts w:eastAsia="Times New Roman" w:cs="Times New Roman"/>
              </w:rPr>
            </w:rPrChange>
          </w:rPr>
          <w:t>, is a curator and artist working in Brooklyn and an inaugural member of NYU's Art, Education &amp; Community Practice master's program. He has curated</w:t>
        </w:r>
      </w:ins>
      <w:ins w:id="372" w:author="Jack Tchen" w:date="2016-01-28T07:47:00Z">
        <w:r w:rsidRPr="00BF1422">
          <w:rPr>
            <w:rFonts w:eastAsia="Times New Roman" w:cs="Times New Roman"/>
            <w:sz w:val="20"/>
            <w:szCs w:val="20"/>
            <w:rPrChange w:id="373" w:author="Jack Tchen" w:date="2016-01-28T09:44:00Z">
              <w:rPr>
                <w:rFonts w:eastAsia="Times New Roman" w:cs="Times New Roman"/>
              </w:rPr>
            </w:rPrChange>
          </w:rPr>
          <w:t xml:space="preserve"> “In the Shadow of the Highway: </w:t>
        </w:r>
      </w:ins>
      <w:ins w:id="374" w:author="Jack Tchen" w:date="2016-01-28T07:48:00Z">
        <w:r w:rsidRPr="00BF1422">
          <w:rPr>
            <w:rFonts w:eastAsia="Times New Roman" w:cs="Times New Roman"/>
            <w:sz w:val="20"/>
            <w:szCs w:val="20"/>
            <w:rPrChange w:id="375" w:author="Jack Tchen" w:date="2016-01-28T09:44:00Z">
              <w:rPr>
                <w:rFonts w:eastAsia="Times New Roman" w:cs="Times New Roman"/>
              </w:rPr>
            </w:rPrChange>
          </w:rPr>
          <w:t>Robert Moses’ Expressway &amp; the Battle for Downtown” &amp; a</w:t>
        </w:r>
      </w:ins>
      <w:ins w:id="376" w:author="Jack Tchen" w:date="2016-01-28T07:46:00Z">
        <w:r w:rsidRPr="00BF1422">
          <w:rPr>
            <w:rFonts w:eastAsia="Times New Roman" w:cs="Times New Roman"/>
            <w:sz w:val="20"/>
            <w:szCs w:val="20"/>
            <w:rPrChange w:id="377" w:author="Jack Tchen" w:date="2016-01-28T09:44:00Z">
              <w:rPr>
                <w:rFonts w:eastAsia="Times New Roman" w:cs="Times New Roman"/>
              </w:rPr>
            </w:rPrChange>
          </w:rPr>
          <w:t>nd co-curated “Haunted Files: The Eugenics Record Office</w:t>
        </w:r>
      </w:ins>
      <w:ins w:id="378" w:author="Jack Tchen" w:date="2016-01-28T07:48:00Z">
        <w:r w:rsidRPr="00BF1422">
          <w:rPr>
            <w:rFonts w:eastAsia="Times New Roman" w:cs="Times New Roman"/>
            <w:sz w:val="20"/>
            <w:szCs w:val="20"/>
            <w:rPrChange w:id="379" w:author="Jack Tchen" w:date="2016-01-28T09:44:00Z">
              <w:rPr>
                <w:rFonts w:eastAsia="Times New Roman" w:cs="Times New Roman"/>
              </w:rPr>
            </w:rPrChange>
          </w:rPr>
          <w:t>.</w:t>
        </w:r>
      </w:ins>
      <w:ins w:id="380" w:author="Jack Tchen" w:date="2016-01-28T07:47:00Z">
        <w:r w:rsidRPr="00BF1422">
          <w:rPr>
            <w:rFonts w:eastAsia="Times New Roman" w:cs="Times New Roman"/>
            <w:sz w:val="20"/>
            <w:szCs w:val="20"/>
            <w:rPrChange w:id="381" w:author="Jack Tchen" w:date="2016-01-28T09:44:00Z">
              <w:rPr>
                <w:rFonts w:eastAsia="Times New Roman" w:cs="Times New Roman"/>
              </w:rPr>
            </w:rPrChange>
          </w:rPr>
          <w:t>”</w:t>
        </w:r>
      </w:ins>
      <w:ins w:id="382" w:author="Jack Tchen" w:date="2016-01-28T07:54:00Z">
        <w:r w:rsidR="002166B4" w:rsidRPr="00BF1422">
          <w:rPr>
            <w:rFonts w:eastAsia="Times New Roman" w:cs="Times New Roman"/>
            <w:sz w:val="20"/>
            <w:szCs w:val="20"/>
            <w:rPrChange w:id="383" w:author="Jack Tchen" w:date="2016-01-28T09:44:00Z">
              <w:rPr>
                <w:rFonts w:eastAsia="Times New Roman" w:cs="Times New Roman"/>
              </w:rPr>
            </w:rPrChange>
          </w:rPr>
          <w:t xml:space="preserve"> He is co-founder with Jack Tchen of the Below the Grid Project.</w:t>
        </w:r>
      </w:ins>
    </w:p>
    <w:p w14:paraId="3C6C4BF8" w14:textId="77777777" w:rsidR="002166B4" w:rsidRPr="00BF1422" w:rsidRDefault="002166B4" w:rsidP="00C6144E">
      <w:pPr>
        <w:rPr>
          <w:ins w:id="384" w:author="Jack Tchen" w:date="2016-01-28T07:59:00Z"/>
          <w:rFonts w:eastAsia="Times New Roman" w:cs="Times New Roman"/>
          <w:sz w:val="20"/>
          <w:szCs w:val="20"/>
          <w:rPrChange w:id="385" w:author="Jack Tchen" w:date="2016-01-28T09:44:00Z">
            <w:rPr>
              <w:ins w:id="386" w:author="Jack Tchen" w:date="2016-01-28T07:59:00Z"/>
              <w:rFonts w:eastAsia="Times New Roman" w:cs="Times New Roman"/>
            </w:rPr>
          </w:rPrChange>
        </w:rPr>
      </w:pPr>
    </w:p>
    <w:p w14:paraId="21AB4628" w14:textId="7ADAB1F7" w:rsidR="002166B4" w:rsidRPr="00BF1422" w:rsidRDefault="002166B4" w:rsidP="00C6144E">
      <w:pPr>
        <w:rPr>
          <w:ins w:id="387" w:author="Jack Tchen" w:date="2016-01-28T07:43:00Z"/>
          <w:rFonts w:eastAsia="Times New Roman" w:cs="Times New Roman"/>
          <w:sz w:val="20"/>
          <w:szCs w:val="20"/>
          <w:rPrChange w:id="388" w:author="Jack Tchen" w:date="2016-01-28T09:44:00Z">
            <w:rPr>
              <w:ins w:id="389" w:author="Jack Tchen" w:date="2016-01-28T07:43:00Z"/>
              <w:rFonts w:eastAsia="Times New Roman" w:cs="Times New Roman"/>
            </w:rPr>
          </w:rPrChange>
        </w:rPr>
      </w:pPr>
      <w:ins w:id="390" w:author="Jack Tchen" w:date="2016-01-28T07:59:00Z">
        <w:r w:rsidRPr="00BF1422">
          <w:rPr>
            <w:rFonts w:eastAsia="Times New Roman" w:cs="Times New Roman"/>
            <w:sz w:val="20"/>
            <w:szCs w:val="20"/>
            <w:rPrChange w:id="391" w:author="Jack Tchen" w:date="2016-01-28T09:44:00Z">
              <w:rPr>
                <w:rFonts w:eastAsia="Times New Roman" w:cs="Times New Roman"/>
              </w:rPr>
            </w:rPrChange>
          </w:rPr>
          <w:t>noah.fuller@nyu.edu</w:t>
        </w:r>
      </w:ins>
    </w:p>
    <w:p w14:paraId="0296083B" w14:textId="54937BFF" w:rsidR="002166B4" w:rsidRPr="00BF1422" w:rsidRDefault="00EE46E4" w:rsidP="00EE46E4">
      <w:pPr>
        <w:pStyle w:val="NormalWeb"/>
        <w:rPr>
          <w:ins w:id="392" w:author="Jack Tchen" w:date="2016-01-28T07:59:00Z"/>
          <w:rFonts w:asciiTheme="minorHAnsi" w:hAnsiTheme="minorHAnsi" w:cs="Arial"/>
          <w:color w:val="333333"/>
          <w:rPrChange w:id="393" w:author="Jack Tchen" w:date="2016-01-28T09:44:00Z">
            <w:rPr>
              <w:ins w:id="394" w:author="Jack Tchen" w:date="2016-01-28T07:59:00Z"/>
              <w:rFonts w:asciiTheme="minorHAnsi" w:hAnsiTheme="minorHAnsi" w:cs="Arial"/>
              <w:color w:val="333333"/>
              <w:sz w:val="24"/>
              <w:szCs w:val="24"/>
            </w:rPr>
          </w:rPrChange>
        </w:rPr>
      </w:pPr>
      <w:ins w:id="395" w:author="Jack Tchen" w:date="2016-01-28T07:42:00Z">
        <w:r w:rsidRPr="00BF1422">
          <w:rPr>
            <w:rStyle w:val="Strong"/>
            <w:rFonts w:asciiTheme="minorHAnsi" w:hAnsiTheme="minorHAnsi"/>
            <w:rPrChange w:id="396" w:author="Jack Tchen" w:date="2016-01-28T09:44:00Z">
              <w:rPr>
                <w:rStyle w:val="Strong"/>
                <w:rFonts w:asciiTheme="minorHAnsi" w:hAnsiTheme="minorHAnsi"/>
                <w:sz w:val="24"/>
                <w:szCs w:val="24"/>
              </w:rPr>
            </w:rPrChange>
          </w:rPr>
          <w:t>Sarah DeMott</w:t>
        </w:r>
        <w:r w:rsidR="00C42A7A" w:rsidRPr="00BF1422">
          <w:rPr>
            <w:rStyle w:val="Strong"/>
            <w:rFonts w:asciiTheme="minorHAnsi" w:hAnsiTheme="minorHAnsi"/>
            <w:rPrChange w:id="397" w:author="Jack Tchen" w:date="2016-01-28T09:44:00Z">
              <w:rPr>
                <w:rStyle w:val="Strong"/>
                <w:rFonts w:asciiTheme="minorHAnsi" w:hAnsiTheme="minorHAnsi"/>
                <w:sz w:val="24"/>
                <w:szCs w:val="24"/>
              </w:rPr>
            </w:rPrChange>
          </w:rPr>
          <w:t xml:space="preserve">, </w:t>
        </w:r>
        <w:r w:rsidR="00C42A7A" w:rsidRPr="00BF1422">
          <w:rPr>
            <w:rStyle w:val="Strong"/>
            <w:rFonts w:asciiTheme="minorHAnsi" w:hAnsiTheme="minorHAnsi"/>
            <w:b w:val="0"/>
            <w:rPrChange w:id="398" w:author="Jack Tchen" w:date="2016-01-28T09:44:00Z">
              <w:rPr>
                <w:rStyle w:val="Strong"/>
                <w:rFonts w:asciiTheme="minorHAnsi" w:hAnsiTheme="minorHAnsi"/>
                <w:sz w:val="24"/>
                <w:szCs w:val="24"/>
              </w:rPr>
            </w:rPrChange>
          </w:rPr>
          <w:t>Bobst research support &amp; scholar of the Mediterranean</w:t>
        </w:r>
        <w:r w:rsidR="00C42A7A" w:rsidRPr="00BF1422">
          <w:rPr>
            <w:rStyle w:val="Strong"/>
            <w:rFonts w:asciiTheme="minorHAnsi" w:hAnsiTheme="minorHAnsi"/>
            <w:rPrChange w:id="399" w:author="Jack Tchen" w:date="2016-01-28T09:44:00Z">
              <w:rPr>
                <w:rStyle w:val="Strong"/>
                <w:rFonts w:asciiTheme="minorHAnsi" w:hAnsiTheme="minorHAnsi"/>
                <w:sz w:val="24"/>
                <w:szCs w:val="24"/>
              </w:rPr>
            </w:rPrChange>
          </w:rPr>
          <w:t xml:space="preserve">, </w:t>
        </w:r>
        <w:r w:rsidRPr="00BF1422">
          <w:rPr>
            <w:rFonts w:asciiTheme="minorHAnsi" w:hAnsiTheme="minorHAnsi"/>
            <w:rPrChange w:id="400" w:author="Jack Tchen" w:date="2016-01-28T09:44:00Z">
              <w:rPr>
                <w:rFonts w:asciiTheme="minorHAnsi" w:hAnsiTheme="minorHAnsi"/>
                <w:sz w:val="24"/>
                <w:szCs w:val="24"/>
              </w:rPr>
            </w:rPrChange>
          </w:rPr>
          <w:t>received her PhD in International Educat</w:t>
        </w:r>
        <w:r w:rsidR="00C42A7A" w:rsidRPr="00BF1422">
          <w:rPr>
            <w:rFonts w:asciiTheme="minorHAnsi" w:hAnsiTheme="minorHAnsi"/>
            <w:rPrChange w:id="401" w:author="Jack Tchen" w:date="2016-01-28T09:44:00Z">
              <w:rPr>
                <w:rFonts w:asciiTheme="minorHAnsi" w:hAnsiTheme="minorHAnsi"/>
                <w:sz w:val="24"/>
                <w:szCs w:val="24"/>
              </w:rPr>
            </w:rPrChange>
          </w:rPr>
          <w:t xml:space="preserve">ion at New York University. Her </w:t>
        </w:r>
      </w:ins>
      <w:ins w:id="402" w:author="Jack Tchen" w:date="2016-01-28T09:39:00Z">
        <w:r w:rsidR="00C42A7A" w:rsidRPr="00BF1422">
          <w:rPr>
            <w:rFonts w:asciiTheme="minorHAnsi" w:hAnsiTheme="minorHAnsi"/>
            <w:rPrChange w:id="403" w:author="Jack Tchen" w:date="2016-01-28T09:44:00Z">
              <w:rPr>
                <w:rFonts w:asciiTheme="minorHAnsi" w:hAnsiTheme="minorHAnsi"/>
                <w:sz w:val="24"/>
                <w:szCs w:val="24"/>
              </w:rPr>
            </w:rPrChange>
          </w:rPr>
          <w:t xml:space="preserve">dissertation, </w:t>
        </w:r>
      </w:ins>
      <w:ins w:id="404" w:author="Jack Tchen" w:date="2016-01-28T07:42:00Z">
        <w:r w:rsidRPr="00BF1422">
          <w:rPr>
            <w:rStyle w:val="Emphasis"/>
            <w:rFonts w:asciiTheme="minorHAnsi" w:hAnsiTheme="minorHAnsi"/>
            <w:rPrChange w:id="405" w:author="Jack Tchen" w:date="2016-01-28T09:44:00Z">
              <w:rPr>
                <w:rStyle w:val="Emphasis"/>
                <w:rFonts w:asciiTheme="minorHAnsi" w:hAnsiTheme="minorHAnsi"/>
                <w:sz w:val="24"/>
                <w:szCs w:val="24"/>
              </w:rPr>
            </w:rPrChange>
          </w:rPr>
          <w:t>Mediterranean Unbound: A History of Mediterranean Migration between Tunisia and Sicily, 1830-2015,</w:t>
        </w:r>
        <w:r w:rsidRPr="00BF1422">
          <w:rPr>
            <w:rFonts w:asciiTheme="minorHAnsi" w:hAnsiTheme="minorHAnsi"/>
            <w:rPrChange w:id="406" w:author="Jack Tchen" w:date="2016-01-28T09:44:00Z">
              <w:rPr>
                <w:rFonts w:asciiTheme="minorHAnsi" w:hAnsiTheme="minorHAnsi"/>
                <w:sz w:val="24"/>
                <w:szCs w:val="24"/>
              </w:rPr>
            </w:rPrChange>
          </w:rPr>
          <w:t> is a postcolonial and tri-lingual history of 20th-century migration across the central Mediterranean corridor. In her work, DeMott explores the local reconfiguration of political and social subjectivities through the lens of Mediterranean migration, demographic cartographies, and the colonial spaces.  For this work, she has been awarded funding from the Social Science Research Council (SSRC,) Cambridge University's Center for Geography and Gender Studies, and the Junior Researcher Award by the American Institute for Maghrib Studies (AIMS). Sarah's s</w:t>
        </w:r>
        <w:r w:rsidRPr="00BF1422">
          <w:rPr>
            <w:rFonts w:asciiTheme="minorHAnsi" w:hAnsiTheme="minorHAnsi" w:cs="Arial"/>
            <w:color w:val="333333"/>
            <w:rPrChange w:id="407" w:author="Jack Tchen" w:date="2016-01-28T09:44:00Z">
              <w:rPr>
                <w:rFonts w:asciiTheme="minorHAnsi" w:hAnsiTheme="minorHAnsi" w:cs="Arial"/>
                <w:color w:val="333333"/>
                <w:sz w:val="24"/>
                <w:szCs w:val="24"/>
              </w:rPr>
            </w:rPrChange>
          </w:rPr>
          <w:t>pecializes in postcolonial theory, gender and migration studies, cultural history, and qualitative methods. Regional areas of interest include: North Africa, Italy, France, and the Mediterranean. </w:t>
        </w:r>
      </w:ins>
    </w:p>
    <w:p w14:paraId="68EB1E0A" w14:textId="7BC98DBB" w:rsidR="002166B4" w:rsidRPr="00BF1422" w:rsidRDefault="002166B4" w:rsidP="00EE46E4">
      <w:pPr>
        <w:pStyle w:val="NormalWeb"/>
        <w:rPr>
          <w:ins w:id="408" w:author="Jack Tchen" w:date="2016-01-28T07:42:00Z"/>
          <w:rFonts w:asciiTheme="minorHAnsi" w:hAnsiTheme="minorHAnsi" w:cs="Arial"/>
          <w:color w:val="333333"/>
          <w:rPrChange w:id="409" w:author="Jack Tchen" w:date="2016-01-28T09:44:00Z">
            <w:rPr>
              <w:ins w:id="410" w:author="Jack Tchen" w:date="2016-01-28T07:42:00Z"/>
              <w:rFonts w:asciiTheme="minorHAnsi" w:hAnsiTheme="minorHAnsi" w:cs="Arial"/>
              <w:color w:val="333333"/>
              <w:sz w:val="24"/>
              <w:szCs w:val="24"/>
            </w:rPr>
          </w:rPrChange>
        </w:rPr>
      </w:pPr>
      <w:ins w:id="411" w:author="Jack Tchen" w:date="2016-01-28T08:00:00Z">
        <w:r w:rsidRPr="00BF1422">
          <w:rPr>
            <w:rFonts w:asciiTheme="minorHAnsi" w:hAnsiTheme="minorHAnsi" w:cs="Arial"/>
            <w:color w:val="333333"/>
            <w:rPrChange w:id="412" w:author="Jack Tchen" w:date="2016-01-28T09:44:00Z">
              <w:rPr>
                <w:rFonts w:asciiTheme="minorHAnsi" w:hAnsiTheme="minorHAnsi" w:cs="Arial"/>
                <w:color w:val="333333"/>
                <w:sz w:val="24"/>
                <w:szCs w:val="24"/>
              </w:rPr>
            </w:rPrChange>
          </w:rPr>
          <w:t>sarah.demott@nyu.edu</w:t>
        </w:r>
      </w:ins>
    </w:p>
    <w:p w14:paraId="4BB27A9F" w14:textId="77777777" w:rsidR="002166B4" w:rsidRPr="00BF1422" w:rsidRDefault="00C6144E" w:rsidP="00C6144E">
      <w:pPr>
        <w:widowControl w:val="0"/>
        <w:adjustRightInd w:val="0"/>
        <w:spacing w:after="200"/>
        <w:rPr>
          <w:ins w:id="413" w:author="Jack Tchen" w:date="2016-01-28T07:59:00Z"/>
          <w:rFonts w:cs="Arial"/>
          <w:sz w:val="20"/>
          <w:szCs w:val="20"/>
          <w:rPrChange w:id="414" w:author="Jack Tchen" w:date="2016-01-28T09:44:00Z">
            <w:rPr>
              <w:ins w:id="415" w:author="Jack Tchen" w:date="2016-01-28T07:59:00Z"/>
              <w:rFonts w:cs="Arial"/>
              <w:szCs w:val="26"/>
            </w:rPr>
          </w:rPrChange>
        </w:rPr>
      </w:pPr>
      <w:ins w:id="416" w:author="Jack Tchen" w:date="2016-01-28T07:41:00Z">
        <w:r w:rsidRPr="00BF1422">
          <w:rPr>
            <w:rFonts w:cs="Arial"/>
            <w:b/>
            <w:bCs/>
            <w:sz w:val="20"/>
            <w:szCs w:val="20"/>
            <w:rPrChange w:id="417" w:author="Jack Tchen" w:date="2016-01-28T09:44:00Z">
              <w:rPr>
                <w:rFonts w:cs="Arial"/>
                <w:b/>
                <w:bCs/>
                <w:szCs w:val="26"/>
              </w:rPr>
            </w:rPrChange>
          </w:rPr>
          <w:t>Julia A. Mendoza</w:t>
        </w:r>
        <w:r w:rsidRPr="00BF1422">
          <w:rPr>
            <w:rFonts w:cs="Arial"/>
            <w:sz w:val="20"/>
            <w:szCs w:val="20"/>
            <w:rPrChange w:id="418" w:author="Jack Tchen" w:date="2016-01-28T09:44:00Z">
              <w:rPr>
                <w:rFonts w:cs="Arial"/>
                <w:szCs w:val="26"/>
              </w:rPr>
            </w:rPrChange>
          </w:rPr>
          <w:t>, TA</w:t>
        </w:r>
      </w:ins>
      <w:ins w:id="419" w:author="Jack Tchen" w:date="2016-01-28T07:43:00Z">
        <w:r w:rsidR="00EE46E4" w:rsidRPr="00BF1422">
          <w:rPr>
            <w:rFonts w:cs="Arial"/>
            <w:sz w:val="20"/>
            <w:szCs w:val="20"/>
            <w:rPrChange w:id="420" w:author="Jack Tchen" w:date="2016-01-28T09:44:00Z">
              <w:rPr>
                <w:rFonts w:cs="Arial"/>
                <w:szCs w:val="26"/>
              </w:rPr>
            </w:rPrChange>
          </w:rPr>
          <w:t xml:space="preserve"> leading recitations</w:t>
        </w:r>
      </w:ins>
      <w:ins w:id="421" w:author="Jack Tchen" w:date="2016-01-28T07:41:00Z">
        <w:r w:rsidRPr="00BF1422">
          <w:rPr>
            <w:rFonts w:cs="Arial"/>
            <w:sz w:val="20"/>
            <w:szCs w:val="20"/>
            <w:rPrChange w:id="422" w:author="Jack Tchen" w:date="2016-01-28T09:44:00Z">
              <w:rPr>
                <w:rFonts w:cs="Arial"/>
                <w:szCs w:val="26"/>
              </w:rPr>
            </w:rPrChange>
          </w:rPr>
          <w:t xml:space="preserve">, is a fourth year doctoral student in the American Studies program. Prior to coming to NYU, Julia obtained her law degree from UC Davis and a master's degree in Human Rights from Columbia University. Julia thereupon worked at the ACLU of Northern California in the Racial Justice Project as a legal fellow. During her fellowship she worked on two advocacy campaigns that utilized a combination of legal and legislative advocacy, public education, and organizing strategies to address racial disparities within public schools and felon disenfranchisement. She is continuing her advocacy by using research as a tool to address the problems and issues confronting urban public schools and prison education programs. She is currently teaching in the recently launched NYU Prison Education Project and conducting preliminary research for her dissertation. During the summer, she enjoys returning home to the Bay Area to teach at San Quentin State Prison for the Prison University Project and work as a youth organizer at Fathers and Families of San Joaquin Valley--a community organization located in Stockton, California. </w:t>
        </w:r>
      </w:ins>
    </w:p>
    <w:p w14:paraId="5A5ECEF6" w14:textId="4F52DBCA" w:rsidR="00C6144E" w:rsidRPr="00BF1422" w:rsidRDefault="002166B4" w:rsidP="00C6144E">
      <w:pPr>
        <w:widowControl w:val="0"/>
        <w:adjustRightInd w:val="0"/>
        <w:spacing w:after="200"/>
        <w:rPr>
          <w:ins w:id="423" w:author="Jack Tchen" w:date="2016-01-28T07:51:00Z"/>
          <w:rFonts w:cs="Times New Roman"/>
          <w:sz w:val="20"/>
          <w:szCs w:val="20"/>
          <w:rPrChange w:id="424" w:author="Jack Tchen" w:date="2016-01-28T09:44:00Z">
            <w:rPr>
              <w:ins w:id="425" w:author="Jack Tchen" w:date="2016-01-28T07:51:00Z"/>
              <w:rFonts w:cs="Times New Roman"/>
              <w:sz w:val="20"/>
              <w:szCs w:val="20"/>
            </w:rPr>
          </w:rPrChange>
        </w:rPr>
      </w:pPr>
      <w:ins w:id="426" w:author="Jack Tchen" w:date="2016-01-28T07:59:00Z">
        <w:r w:rsidRPr="00BF1422">
          <w:rPr>
            <w:rFonts w:eastAsia="Times New Roman" w:cs="Times New Roman"/>
            <w:sz w:val="20"/>
            <w:szCs w:val="20"/>
            <w:rPrChange w:id="427" w:author="Jack Tchen" w:date="2016-01-28T09:44:00Z">
              <w:rPr>
                <w:rFonts w:eastAsia="Times New Roman" w:cs="Times New Roman"/>
              </w:rPr>
            </w:rPrChange>
          </w:rPr>
          <w:t>jm4249@nyu.edu</w:t>
        </w:r>
      </w:ins>
      <w:ins w:id="428" w:author="Jack Tchen" w:date="2016-01-28T07:41:00Z">
        <w:r w:rsidR="00C6144E" w:rsidRPr="00BF1422">
          <w:rPr>
            <w:rFonts w:cs="Arial"/>
            <w:b/>
            <w:bCs/>
            <w:sz w:val="20"/>
            <w:szCs w:val="20"/>
            <w:rPrChange w:id="429" w:author="Jack Tchen" w:date="2016-01-28T09:44:00Z">
              <w:rPr>
                <w:rFonts w:cs="Arial"/>
                <w:b/>
                <w:bCs/>
                <w:szCs w:val="26"/>
              </w:rPr>
            </w:rPrChange>
          </w:rPr>
          <w:br/>
        </w:r>
      </w:ins>
    </w:p>
    <w:p w14:paraId="6EB0D55A" w14:textId="1533D962" w:rsidR="00EE46E4" w:rsidRDefault="00EE46E4" w:rsidP="0097531B">
      <w:pPr>
        <w:tabs>
          <w:tab w:val="left" w:pos="0"/>
        </w:tabs>
        <w:ind w:right="720"/>
        <w:rPr>
          <w:ins w:id="430" w:author="Jack Tchen" w:date="2016-01-28T09:46:00Z"/>
          <w:sz w:val="20"/>
          <w:szCs w:val="20"/>
        </w:rPr>
        <w:pPrChange w:id="431" w:author="Jack Tchen" w:date="2016-01-28T09:46:00Z">
          <w:pPr>
            <w:widowControl w:val="0"/>
            <w:adjustRightInd w:val="0"/>
            <w:spacing w:after="200"/>
          </w:pPr>
        </w:pPrChange>
      </w:pPr>
      <w:ins w:id="432" w:author="Jack Tchen" w:date="2016-01-28T07:51:00Z">
        <w:r w:rsidRPr="00BF1422">
          <w:rPr>
            <w:rFonts w:cs="Times New Roman"/>
            <w:b/>
            <w:sz w:val="20"/>
            <w:szCs w:val="20"/>
            <w:rPrChange w:id="433" w:author="Jack Tchen" w:date="2016-01-28T09:44:00Z">
              <w:rPr>
                <w:rFonts w:cs="Times New Roman"/>
                <w:b/>
              </w:rPr>
            </w:rPrChange>
          </w:rPr>
          <w:t>Jack Tchen</w:t>
        </w:r>
      </w:ins>
      <w:ins w:id="434" w:author="Jack Tchen" w:date="2016-01-28T09:39:00Z">
        <w:r w:rsidR="00C42A7A" w:rsidRPr="00BF1422">
          <w:rPr>
            <w:rFonts w:cs="Times New Roman"/>
            <w:b/>
            <w:sz w:val="20"/>
            <w:szCs w:val="20"/>
            <w:rPrChange w:id="435" w:author="Jack Tchen" w:date="2016-01-28T09:44:00Z">
              <w:rPr>
                <w:rFonts w:cs="Times New Roman"/>
                <w:b/>
              </w:rPr>
            </w:rPrChange>
          </w:rPr>
          <w:t xml:space="preserve">, </w:t>
        </w:r>
        <w:r w:rsidR="00C42A7A" w:rsidRPr="00BF1422">
          <w:rPr>
            <w:rFonts w:cs="Times New Roman"/>
            <w:sz w:val="20"/>
            <w:szCs w:val="20"/>
            <w:rPrChange w:id="436" w:author="Jack Tchen" w:date="2016-01-28T09:44:00Z">
              <w:rPr>
                <w:rFonts w:cs="Times New Roman"/>
                <w:b/>
              </w:rPr>
            </w:rPrChange>
          </w:rPr>
          <w:t>chief noodle and dumpling taster</w:t>
        </w:r>
        <w:r w:rsidR="00C42A7A" w:rsidRPr="00BF1422">
          <w:rPr>
            <w:rFonts w:cs="Times New Roman"/>
            <w:b/>
            <w:sz w:val="20"/>
            <w:szCs w:val="20"/>
            <w:rPrChange w:id="437" w:author="Jack Tchen" w:date="2016-01-28T09:44:00Z">
              <w:rPr>
                <w:rFonts w:cs="Times New Roman"/>
                <w:b/>
              </w:rPr>
            </w:rPrChange>
          </w:rPr>
          <w:t>,</w:t>
        </w:r>
      </w:ins>
      <w:ins w:id="438" w:author="Jack Tchen" w:date="2016-01-28T07:51:00Z">
        <w:r w:rsidRPr="00BF1422">
          <w:rPr>
            <w:rFonts w:cs="Times New Roman"/>
            <w:sz w:val="20"/>
            <w:szCs w:val="20"/>
            <w:rPrChange w:id="439" w:author="Jack Tchen" w:date="2016-01-28T09:44:00Z">
              <w:rPr>
                <w:rFonts w:cs="Times New Roman"/>
              </w:rPr>
            </w:rPrChange>
          </w:rPr>
          <w:t xml:space="preserve"> </w:t>
        </w:r>
        <w:r w:rsidRPr="00BF1422">
          <w:rPr>
            <w:sz w:val="20"/>
            <w:szCs w:val="20"/>
            <w:rPrChange w:id="440" w:author="Jack Tchen" w:date="2016-01-28T09:44:00Z">
              <w:rPr/>
            </w:rPrChange>
          </w:rPr>
          <w:t xml:space="preserve">is a historian, curator, writer, and dumpster diver. </w:t>
        </w:r>
      </w:ins>
      <w:ins w:id="441" w:author="Jack Tchen" w:date="2016-01-28T07:52:00Z">
        <w:r w:rsidR="002166B4" w:rsidRPr="00BF1422">
          <w:rPr>
            <w:sz w:val="20"/>
            <w:szCs w:val="20"/>
            <w:rPrChange w:id="442" w:author="Jack Tchen" w:date="2016-01-28T09:44:00Z">
              <w:rPr/>
            </w:rPrChange>
          </w:rPr>
          <w:t>He</w:t>
        </w:r>
      </w:ins>
      <w:ins w:id="443" w:author="Jack Tchen" w:date="2016-01-28T07:51:00Z">
        <w:r w:rsidRPr="00BF1422">
          <w:rPr>
            <w:sz w:val="20"/>
            <w:szCs w:val="20"/>
            <w:rPrChange w:id="444" w:author="Jack Tchen" w:date="2016-01-28T09:44:00Z">
              <w:rPr/>
            </w:rPrChange>
          </w:rPr>
          <w:t xml:space="preserve"> is founding director of the A/P/A (Asian/Pacific /American) Studies Program and Institute at New York University, NYU and a founding faculty of the Department of Social and Cultural Analysis. He co-founded the Museum of Chinese in America in 1979-80 where he continues to serve as senior historian. Jack has built collections of “silenced” communities and contributing to the practice and theory of critical archival studies. </w:t>
        </w:r>
      </w:ins>
      <w:ins w:id="445" w:author="Jack Tchen" w:date="2016-01-28T08:02:00Z">
        <w:r w:rsidR="005761A0" w:rsidRPr="00BF1422">
          <w:rPr>
            <w:sz w:val="20"/>
            <w:szCs w:val="20"/>
            <w:rPrChange w:id="446" w:author="Jack Tchen" w:date="2016-01-28T09:44:00Z">
              <w:rPr/>
            </w:rPrChange>
          </w:rPr>
          <w:t xml:space="preserve">His recent book is </w:t>
        </w:r>
        <w:r w:rsidR="005761A0" w:rsidRPr="00BF1422">
          <w:rPr>
            <w:i/>
            <w:sz w:val="20"/>
            <w:szCs w:val="20"/>
            <w:rPrChange w:id="447" w:author="Jack Tchen" w:date="2016-01-28T09:44:00Z">
              <w:rPr>
                <w:i/>
              </w:rPr>
            </w:rPrChange>
          </w:rPr>
          <w:t>Yellow Peril! An Archive of Anti-Asian Fear</w:t>
        </w:r>
        <w:r w:rsidR="005761A0" w:rsidRPr="00BF1422">
          <w:rPr>
            <w:sz w:val="20"/>
            <w:szCs w:val="20"/>
            <w:rPrChange w:id="448" w:author="Jack Tchen" w:date="2016-01-28T09:44:00Z">
              <w:rPr/>
            </w:rPrChange>
          </w:rPr>
          <w:t xml:space="preserve"> (2014)</w:t>
        </w:r>
      </w:ins>
      <w:ins w:id="449" w:author="Jack Tchen" w:date="2016-01-28T08:01:00Z">
        <w:r w:rsidR="002166B4" w:rsidRPr="00BF1422">
          <w:rPr>
            <w:sz w:val="20"/>
            <w:szCs w:val="20"/>
            <w:rPrChange w:id="450" w:author="Jack Tchen" w:date="2016-01-28T09:44:00Z">
              <w:rPr/>
            </w:rPrChange>
          </w:rPr>
          <w:t xml:space="preserve"> with Dylan Yeats</w:t>
        </w:r>
      </w:ins>
      <w:ins w:id="451" w:author="Jack Tchen" w:date="2016-01-28T07:51:00Z">
        <w:r w:rsidRPr="00BF1422">
          <w:rPr>
            <w:sz w:val="20"/>
            <w:szCs w:val="20"/>
            <w:rPrChange w:id="452" w:author="Jack Tchen" w:date="2016-01-28T09:44:00Z">
              <w:rPr/>
            </w:rPrChange>
          </w:rPr>
          <w:t>. He served as the senior historian for a New-York Historical Society exhibition on the impact of Chinese Exclusion Laws on the formation of the US. He is currently working on a two hour “The American Experience” PBS documentary with Ric Burns and Lishin Yu on Chinese Exclusion. And he is also working on a series of exhibit, conferences, and performances retelling US history from the lens of scientistic racism and eugenics “sorting” hierarchies. His ongoing reworking of having New York City’s WASP and subaltern’s past come alive, that takes its Lenape/Algonquian origins as foundational, is being developed for our future of wearable, geo-spatial technologies.</w:t>
        </w:r>
      </w:ins>
    </w:p>
    <w:p w14:paraId="012746B1" w14:textId="77777777" w:rsidR="0097531B" w:rsidRPr="0097531B" w:rsidRDefault="0097531B" w:rsidP="0097531B">
      <w:pPr>
        <w:tabs>
          <w:tab w:val="left" w:pos="0"/>
        </w:tabs>
        <w:ind w:right="720"/>
        <w:rPr>
          <w:ins w:id="453" w:author="Jack Tchen" w:date="2016-01-28T07:41:00Z"/>
          <w:sz w:val="20"/>
          <w:szCs w:val="20"/>
          <w:rPrChange w:id="454" w:author="Jack Tchen" w:date="2016-01-28T09:46:00Z">
            <w:rPr>
              <w:ins w:id="455" w:author="Jack Tchen" w:date="2016-01-28T07:41:00Z"/>
              <w:rFonts w:cs="Times New Roman"/>
              <w:sz w:val="20"/>
              <w:szCs w:val="20"/>
            </w:rPr>
          </w:rPrChange>
        </w:rPr>
        <w:pPrChange w:id="456" w:author="Jack Tchen" w:date="2016-01-28T09:46:00Z">
          <w:pPr>
            <w:widowControl w:val="0"/>
            <w:adjustRightInd w:val="0"/>
            <w:spacing w:after="200"/>
          </w:pPr>
        </w:pPrChange>
      </w:pPr>
      <w:bookmarkStart w:id="457" w:name="_GoBack"/>
      <w:bookmarkEnd w:id="457"/>
    </w:p>
    <w:p w14:paraId="69BDD3A5" w14:textId="7E4F4547" w:rsidR="00C6144E" w:rsidRPr="00BF1422" w:rsidRDefault="002166B4">
      <w:pPr>
        <w:rPr>
          <w:ins w:id="458" w:author="Jack Tchen" w:date="2016-01-28T06:56:00Z"/>
          <w:rFonts w:ascii="Cambria" w:hAnsi="Cambria"/>
          <w:sz w:val="20"/>
          <w:szCs w:val="20"/>
          <w:rPrChange w:id="459" w:author="Jack Tchen" w:date="2016-01-28T09:44:00Z">
            <w:rPr>
              <w:ins w:id="460" w:author="Jack Tchen" w:date="2016-01-28T06:56:00Z"/>
              <w:rFonts w:ascii="Cambria" w:hAnsi="Cambria"/>
            </w:rPr>
          </w:rPrChange>
        </w:rPr>
      </w:pPr>
      <w:ins w:id="461" w:author="Jack Tchen" w:date="2016-01-28T08:00:00Z">
        <w:r w:rsidRPr="00BF1422">
          <w:rPr>
            <w:rFonts w:ascii="Cambria" w:hAnsi="Cambria"/>
            <w:sz w:val="20"/>
            <w:szCs w:val="20"/>
            <w:rPrChange w:id="462" w:author="Jack Tchen" w:date="2016-01-28T09:44:00Z">
              <w:rPr>
                <w:rFonts w:ascii="Cambria" w:hAnsi="Cambria"/>
              </w:rPr>
            </w:rPrChange>
          </w:rPr>
          <w:t>Jack.Tchen@nyu.edu</w:t>
        </w:r>
      </w:ins>
    </w:p>
    <w:p w14:paraId="5EA4B3E5" w14:textId="77777777" w:rsidR="004F58F8" w:rsidRPr="00BF1422" w:rsidRDefault="004F58F8">
      <w:pPr>
        <w:rPr>
          <w:ins w:id="463" w:author="Jack Tchen" w:date="2016-01-28T06:56:00Z"/>
          <w:rFonts w:ascii="Cambria" w:hAnsi="Cambria"/>
          <w:sz w:val="20"/>
          <w:szCs w:val="20"/>
          <w:rPrChange w:id="464" w:author="Jack Tchen" w:date="2016-01-28T09:44:00Z">
            <w:rPr>
              <w:ins w:id="465" w:author="Jack Tchen" w:date="2016-01-28T06:56:00Z"/>
              <w:rFonts w:ascii="Cambria" w:hAnsi="Cambria"/>
            </w:rPr>
          </w:rPrChange>
        </w:rPr>
      </w:pPr>
    </w:p>
    <w:p w14:paraId="6F964476" w14:textId="77777777" w:rsidR="004F58F8" w:rsidRPr="00BF1422" w:rsidRDefault="004F58F8">
      <w:pPr>
        <w:rPr>
          <w:ins w:id="466" w:author="Jack Tchen" w:date="2016-01-28T06:56:00Z"/>
          <w:rFonts w:ascii="Cambria" w:hAnsi="Cambria"/>
          <w:sz w:val="20"/>
          <w:szCs w:val="20"/>
          <w:rPrChange w:id="467" w:author="Jack Tchen" w:date="2016-01-28T09:44:00Z">
            <w:rPr>
              <w:ins w:id="468" w:author="Jack Tchen" w:date="2016-01-28T06:56:00Z"/>
              <w:rFonts w:ascii="Cambria" w:hAnsi="Cambria"/>
            </w:rPr>
          </w:rPrChange>
        </w:rPr>
      </w:pPr>
    </w:p>
    <w:p w14:paraId="72CD4EC3" w14:textId="77777777" w:rsidR="004F58F8" w:rsidRPr="00BF1422" w:rsidRDefault="004F58F8">
      <w:pPr>
        <w:rPr>
          <w:ins w:id="469" w:author="Jack Tchen" w:date="2016-01-28T06:56:00Z"/>
          <w:rFonts w:ascii="Cambria" w:hAnsi="Cambria"/>
          <w:sz w:val="20"/>
          <w:szCs w:val="20"/>
          <w:rPrChange w:id="470" w:author="Jack Tchen" w:date="2016-01-28T09:44:00Z">
            <w:rPr>
              <w:ins w:id="471" w:author="Jack Tchen" w:date="2016-01-28T06:56:00Z"/>
              <w:rFonts w:ascii="Cambria" w:hAnsi="Cambria"/>
            </w:rPr>
          </w:rPrChange>
        </w:rPr>
      </w:pPr>
    </w:p>
    <w:p w14:paraId="7EDAE174" w14:textId="77777777" w:rsidR="00E4037A" w:rsidRPr="00BF1422" w:rsidRDefault="00E4037A" w:rsidP="007856F5">
      <w:pPr>
        <w:rPr>
          <w:rFonts w:ascii="Cambria" w:hAnsi="Cambria"/>
          <w:sz w:val="20"/>
          <w:szCs w:val="20"/>
          <w:rPrChange w:id="472" w:author="Jack Tchen" w:date="2016-01-28T09:44:00Z">
            <w:rPr>
              <w:rFonts w:ascii="Cambria" w:hAnsi="Cambria"/>
            </w:rPr>
          </w:rPrChange>
        </w:rPr>
      </w:pPr>
    </w:p>
    <w:sectPr w:rsidR="00E4037A" w:rsidRPr="00BF1422" w:rsidSect="0097531B">
      <w:footerReference w:type="even" r:id="rId9"/>
      <w:footerReference w:type="default" r:id="rId10"/>
      <w:pgSz w:w="12240" w:h="15840"/>
      <w:pgMar w:top="900" w:right="1800" w:bottom="1260" w:left="1800" w:header="720" w:footer="720" w:gutter="0"/>
      <w:cols w:space="720"/>
      <w:docGrid w:linePitch="360"/>
      <w:sectPrChange w:id="479" w:author="Jack Tchen" w:date="2016-01-28T09:46:00Z">
        <w:sectPr w:rsidR="00E4037A" w:rsidRPr="00BF1422" w:rsidSect="0097531B">
          <w:pgMar w:top="1440" w:right="1800" w:bottom="1440" w:left="1800" w:header="720" w:footer="720" w:gutter="0"/>
        </w:sectPr>
      </w:sectPrChang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AA3ED3" w14:textId="77777777" w:rsidR="00BF1422" w:rsidRDefault="00BF1422" w:rsidP="00DC4944">
      <w:r>
        <w:separator/>
      </w:r>
    </w:p>
  </w:endnote>
  <w:endnote w:type="continuationSeparator" w:id="0">
    <w:p w14:paraId="7307796C" w14:textId="77777777" w:rsidR="00BF1422" w:rsidRDefault="00BF1422" w:rsidP="00DC4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62450D" w14:textId="77777777" w:rsidR="00BF1422" w:rsidRDefault="00BF1422" w:rsidP="002166B4">
    <w:pPr>
      <w:pStyle w:val="Footer"/>
      <w:framePr w:wrap="around" w:vAnchor="text" w:hAnchor="margin" w:xAlign="right" w:y="1"/>
      <w:rPr>
        <w:ins w:id="473" w:author="Jack Tchen" w:date="2016-01-28T07:55:00Z"/>
        <w:rStyle w:val="PageNumber"/>
      </w:rPr>
    </w:pPr>
    <w:ins w:id="474" w:author="Jack Tchen" w:date="2016-01-28T07:55:00Z">
      <w:r>
        <w:rPr>
          <w:rStyle w:val="PageNumber"/>
        </w:rPr>
        <w:fldChar w:fldCharType="begin"/>
      </w:r>
      <w:r>
        <w:rPr>
          <w:rStyle w:val="PageNumber"/>
        </w:rPr>
        <w:instrText xml:space="preserve">PAGE  </w:instrText>
      </w:r>
      <w:r>
        <w:rPr>
          <w:rStyle w:val="PageNumber"/>
        </w:rPr>
        <w:fldChar w:fldCharType="end"/>
      </w:r>
    </w:ins>
  </w:p>
  <w:p w14:paraId="499BF712" w14:textId="77777777" w:rsidR="00BF1422" w:rsidRDefault="00BF1422" w:rsidP="002166B4">
    <w:pPr>
      <w:pStyle w:val="Footer"/>
      <w:ind w:right="360"/>
      <w:pPrChange w:id="475" w:author="Jack Tchen" w:date="2016-01-28T07:55: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49228" w14:textId="77777777" w:rsidR="00BF1422" w:rsidRDefault="00BF1422" w:rsidP="002166B4">
    <w:pPr>
      <w:pStyle w:val="Footer"/>
      <w:framePr w:wrap="around" w:vAnchor="text" w:hAnchor="margin" w:xAlign="right" w:y="1"/>
      <w:rPr>
        <w:ins w:id="476" w:author="Jack Tchen" w:date="2016-01-28T07:55:00Z"/>
        <w:rStyle w:val="PageNumber"/>
      </w:rPr>
    </w:pPr>
    <w:ins w:id="477" w:author="Jack Tchen" w:date="2016-01-28T07:55:00Z">
      <w:r>
        <w:rPr>
          <w:rStyle w:val="PageNumber"/>
        </w:rPr>
        <w:fldChar w:fldCharType="begin"/>
      </w:r>
      <w:r>
        <w:rPr>
          <w:rStyle w:val="PageNumber"/>
        </w:rPr>
        <w:instrText xml:space="preserve">PAGE  </w:instrText>
      </w:r>
    </w:ins>
    <w:r>
      <w:rPr>
        <w:rStyle w:val="PageNumber"/>
      </w:rPr>
      <w:fldChar w:fldCharType="separate"/>
    </w:r>
    <w:r w:rsidR="0097531B">
      <w:rPr>
        <w:rStyle w:val="PageNumber"/>
        <w:noProof/>
      </w:rPr>
      <w:t>1</w:t>
    </w:r>
    <w:ins w:id="478" w:author="Jack Tchen" w:date="2016-01-28T07:55:00Z">
      <w:r>
        <w:rPr>
          <w:rStyle w:val="PageNumber"/>
        </w:rPr>
        <w:fldChar w:fldCharType="end"/>
      </w:r>
    </w:ins>
  </w:p>
  <w:p w14:paraId="34896280" w14:textId="77777777" w:rsidR="00BF1422" w:rsidRDefault="00BF1422" w:rsidP="002166B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932F18" w14:textId="77777777" w:rsidR="00BF1422" w:rsidRDefault="00BF1422" w:rsidP="00DC4944">
      <w:r>
        <w:separator/>
      </w:r>
    </w:p>
  </w:footnote>
  <w:footnote w:type="continuationSeparator" w:id="0">
    <w:p w14:paraId="0EFEB8AB" w14:textId="77777777" w:rsidR="00BF1422" w:rsidRDefault="00BF1422" w:rsidP="00DC49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412979"/>
    <w:multiLevelType w:val="hybridMultilevel"/>
    <w:tmpl w:val="574A2E74"/>
    <w:lvl w:ilvl="0" w:tplc="78CEE0EA">
      <w:start w:val="1"/>
      <w:numFmt w:val="upperRoman"/>
      <w:lvlText w:val="%1."/>
      <w:lvlJc w:val="left"/>
      <w:pPr>
        <w:ind w:left="720" w:hanging="360"/>
      </w:pPr>
      <w:rPr>
        <w:rFonts w:ascii="Cambria" w:eastAsiaTheme="minorEastAsia" w:hAnsi="Cambri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D0176C"/>
    <w:multiLevelType w:val="hybridMultilevel"/>
    <w:tmpl w:val="664CD176"/>
    <w:lvl w:ilvl="0" w:tplc="3822B760">
      <w:start w:val="1"/>
      <w:numFmt w:val="upperRoman"/>
      <w:lvlText w:val="%1."/>
      <w:lvlJc w:val="left"/>
      <w:pPr>
        <w:ind w:left="1080" w:hanging="720"/>
      </w:pPr>
      <w:rPr>
        <w:rFonts w:ascii="Cambria" w:eastAsiaTheme="minorEastAsia" w:hAnsi="Cambr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visionView w:markup="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70C"/>
    <w:rsid w:val="001D059D"/>
    <w:rsid w:val="002166B4"/>
    <w:rsid w:val="002E5D2B"/>
    <w:rsid w:val="00384446"/>
    <w:rsid w:val="003C79C6"/>
    <w:rsid w:val="004940F2"/>
    <w:rsid w:val="00496C5B"/>
    <w:rsid w:val="004A31F4"/>
    <w:rsid w:val="004F58F8"/>
    <w:rsid w:val="005512C9"/>
    <w:rsid w:val="005761A0"/>
    <w:rsid w:val="005D469A"/>
    <w:rsid w:val="00606794"/>
    <w:rsid w:val="0064170C"/>
    <w:rsid w:val="006C3F89"/>
    <w:rsid w:val="00717C46"/>
    <w:rsid w:val="0073016E"/>
    <w:rsid w:val="00730589"/>
    <w:rsid w:val="00770339"/>
    <w:rsid w:val="007856F5"/>
    <w:rsid w:val="00793A7B"/>
    <w:rsid w:val="007B4BF9"/>
    <w:rsid w:val="008B6BD1"/>
    <w:rsid w:val="008D467E"/>
    <w:rsid w:val="009747BB"/>
    <w:rsid w:val="0097531B"/>
    <w:rsid w:val="00A362F6"/>
    <w:rsid w:val="00AE7860"/>
    <w:rsid w:val="00B15208"/>
    <w:rsid w:val="00BF1422"/>
    <w:rsid w:val="00BF55CE"/>
    <w:rsid w:val="00C160DD"/>
    <w:rsid w:val="00C27EA8"/>
    <w:rsid w:val="00C42A7A"/>
    <w:rsid w:val="00C6144E"/>
    <w:rsid w:val="00CF4DE9"/>
    <w:rsid w:val="00D35704"/>
    <w:rsid w:val="00D96F96"/>
    <w:rsid w:val="00DA200A"/>
    <w:rsid w:val="00DC4944"/>
    <w:rsid w:val="00DD0DC1"/>
    <w:rsid w:val="00E4037A"/>
    <w:rsid w:val="00E71153"/>
    <w:rsid w:val="00EE345C"/>
    <w:rsid w:val="00EE46E4"/>
    <w:rsid w:val="00F665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4BA5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7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E71153"/>
  </w:style>
  <w:style w:type="paragraph" w:styleId="NoSpacing">
    <w:name w:val="No Spacing"/>
    <w:uiPriority w:val="1"/>
    <w:qFormat/>
    <w:rsid w:val="00E71153"/>
  </w:style>
  <w:style w:type="character" w:customStyle="1" w:styleId="aqj">
    <w:name w:val="aqj"/>
    <w:basedOn w:val="DefaultParagraphFont"/>
    <w:rsid w:val="004A31F4"/>
  </w:style>
  <w:style w:type="character" w:customStyle="1" w:styleId="st">
    <w:name w:val="st"/>
    <w:basedOn w:val="DefaultParagraphFont"/>
    <w:rsid w:val="00C160DD"/>
  </w:style>
  <w:style w:type="paragraph" w:styleId="ListParagraph">
    <w:name w:val="List Paragraph"/>
    <w:basedOn w:val="Normal"/>
    <w:uiPriority w:val="34"/>
    <w:qFormat/>
    <w:rsid w:val="00F6654F"/>
    <w:pPr>
      <w:ind w:left="720"/>
      <w:contextualSpacing/>
    </w:pPr>
  </w:style>
  <w:style w:type="character" w:styleId="Hyperlink">
    <w:name w:val="Hyperlink"/>
    <w:basedOn w:val="DefaultParagraphFont"/>
    <w:uiPriority w:val="99"/>
    <w:unhideWhenUsed/>
    <w:rsid w:val="00BF55CE"/>
    <w:rPr>
      <w:color w:val="0000FF" w:themeColor="hyperlink"/>
      <w:u w:val="single"/>
    </w:rPr>
  </w:style>
  <w:style w:type="paragraph" w:styleId="BalloonText">
    <w:name w:val="Balloon Text"/>
    <w:basedOn w:val="Normal"/>
    <w:link w:val="BalloonTextChar"/>
    <w:uiPriority w:val="99"/>
    <w:semiHidden/>
    <w:unhideWhenUsed/>
    <w:rsid w:val="00DC4944"/>
    <w:rPr>
      <w:rFonts w:ascii="Lucida Grande" w:hAnsi="Lucida Grande"/>
      <w:sz w:val="18"/>
      <w:szCs w:val="18"/>
    </w:rPr>
  </w:style>
  <w:style w:type="character" w:customStyle="1" w:styleId="BalloonTextChar">
    <w:name w:val="Balloon Text Char"/>
    <w:basedOn w:val="DefaultParagraphFont"/>
    <w:link w:val="BalloonText"/>
    <w:uiPriority w:val="99"/>
    <w:semiHidden/>
    <w:rsid w:val="00DC4944"/>
    <w:rPr>
      <w:rFonts w:ascii="Lucida Grande" w:hAnsi="Lucida Grande"/>
      <w:sz w:val="18"/>
      <w:szCs w:val="18"/>
    </w:rPr>
  </w:style>
  <w:style w:type="paragraph" w:styleId="Header">
    <w:name w:val="header"/>
    <w:basedOn w:val="Normal"/>
    <w:link w:val="HeaderChar"/>
    <w:uiPriority w:val="99"/>
    <w:unhideWhenUsed/>
    <w:rsid w:val="00DC4944"/>
    <w:pPr>
      <w:tabs>
        <w:tab w:val="center" w:pos="4320"/>
        <w:tab w:val="right" w:pos="8640"/>
      </w:tabs>
    </w:pPr>
  </w:style>
  <w:style w:type="character" w:customStyle="1" w:styleId="HeaderChar">
    <w:name w:val="Header Char"/>
    <w:basedOn w:val="DefaultParagraphFont"/>
    <w:link w:val="Header"/>
    <w:uiPriority w:val="99"/>
    <w:rsid w:val="00DC4944"/>
  </w:style>
  <w:style w:type="paragraph" w:styleId="Footer">
    <w:name w:val="footer"/>
    <w:basedOn w:val="Normal"/>
    <w:link w:val="FooterChar"/>
    <w:uiPriority w:val="99"/>
    <w:unhideWhenUsed/>
    <w:rsid w:val="00DC4944"/>
    <w:pPr>
      <w:tabs>
        <w:tab w:val="center" w:pos="4320"/>
        <w:tab w:val="right" w:pos="8640"/>
      </w:tabs>
    </w:pPr>
  </w:style>
  <w:style w:type="character" w:customStyle="1" w:styleId="FooterChar">
    <w:name w:val="Footer Char"/>
    <w:basedOn w:val="DefaultParagraphFont"/>
    <w:link w:val="Footer"/>
    <w:uiPriority w:val="99"/>
    <w:rsid w:val="00DC4944"/>
  </w:style>
  <w:style w:type="character" w:styleId="CommentReference">
    <w:name w:val="annotation reference"/>
    <w:basedOn w:val="DefaultParagraphFont"/>
    <w:uiPriority w:val="99"/>
    <w:semiHidden/>
    <w:unhideWhenUsed/>
    <w:rsid w:val="00DC4944"/>
    <w:rPr>
      <w:sz w:val="18"/>
      <w:szCs w:val="18"/>
    </w:rPr>
  </w:style>
  <w:style w:type="paragraph" w:styleId="CommentText">
    <w:name w:val="annotation text"/>
    <w:basedOn w:val="Normal"/>
    <w:link w:val="CommentTextChar"/>
    <w:uiPriority w:val="99"/>
    <w:semiHidden/>
    <w:unhideWhenUsed/>
    <w:rsid w:val="00DC4944"/>
  </w:style>
  <w:style w:type="character" w:customStyle="1" w:styleId="CommentTextChar">
    <w:name w:val="Comment Text Char"/>
    <w:basedOn w:val="DefaultParagraphFont"/>
    <w:link w:val="CommentText"/>
    <w:uiPriority w:val="99"/>
    <w:semiHidden/>
    <w:rsid w:val="00DC4944"/>
  </w:style>
  <w:style w:type="paragraph" w:styleId="CommentSubject">
    <w:name w:val="annotation subject"/>
    <w:basedOn w:val="CommentText"/>
    <w:next w:val="CommentText"/>
    <w:link w:val="CommentSubjectChar"/>
    <w:uiPriority w:val="99"/>
    <w:semiHidden/>
    <w:unhideWhenUsed/>
    <w:rsid w:val="00DC4944"/>
    <w:rPr>
      <w:b/>
      <w:bCs/>
      <w:sz w:val="20"/>
      <w:szCs w:val="20"/>
    </w:rPr>
  </w:style>
  <w:style w:type="character" w:customStyle="1" w:styleId="CommentSubjectChar">
    <w:name w:val="Comment Subject Char"/>
    <w:basedOn w:val="CommentTextChar"/>
    <w:link w:val="CommentSubject"/>
    <w:uiPriority w:val="99"/>
    <w:semiHidden/>
    <w:rsid w:val="00DC4944"/>
    <w:rPr>
      <w:b/>
      <w:bCs/>
      <w:sz w:val="20"/>
      <w:szCs w:val="20"/>
    </w:rPr>
  </w:style>
  <w:style w:type="character" w:styleId="FollowedHyperlink">
    <w:name w:val="FollowedHyperlink"/>
    <w:basedOn w:val="DefaultParagraphFont"/>
    <w:uiPriority w:val="99"/>
    <w:semiHidden/>
    <w:unhideWhenUsed/>
    <w:rsid w:val="00C6144E"/>
    <w:rPr>
      <w:color w:val="800080" w:themeColor="followedHyperlink"/>
      <w:u w:val="single"/>
    </w:rPr>
  </w:style>
  <w:style w:type="paragraph" w:styleId="NormalWeb">
    <w:name w:val="Normal (Web)"/>
    <w:basedOn w:val="Normal"/>
    <w:uiPriority w:val="99"/>
    <w:semiHidden/>
    <w:unhideWhenUsed/>
    <w:rsid w:val="00EE46E4"/>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EE46E4"/>
    <w:rPr>
      <w:b/>
      <w:bCs/>
    </w:rPr>
  </w:style>
  <w:style w:type="character" w:styleId="Emphasis">
    <w:name w:val="Emphasis"/>
    <w:basedOn w:val="DefaultParagraphFont"/>
    <w:uiPriority w:val="20"/>
    <w:qFormat/>
    <w:rsid w:val="00EE46E4"/>
    <w:rPr>
      <w:i/>
      <w:iCs/>
    </w:rPr>
  </w:style>
  <w:style w:type="character" w:styleId="PageNumber">
    <w:name w:val="page number"/>
    <w:basedOn w:val="DefaultParagraphFont"/>
    <w:uiPriority w:val="99"/>
    <w:semiHidden/>
    <w:unhideWhenUsed/>
    <w:rsid w:val="002166B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7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E71153"/>
  </w:style>
  <w:style w:type="paragraph" w:styleId="NoSpacing">
    <w:name w:val="No Spacing"/>
    <w:uiPriority w:val="1"/>
    <w:qFormat/>
    <w:rsid w:val="00E71153"/>
  </w:style>
  <w:style w:type="character" w:customStyle="1" w:styleId="aqj">
    <w:name w:val="aqj"/>
    <w:basedOn w:val="DefaultParagraphFont"/>
    <w:rsid w:val="004A31F4"/>
  </w:style>
  <w:style w:type="character" w:customStyle="1" w:styleId="st">
    <w:name w:val="st"/>
    <w:basedOn w:val="DefaultParagraphFont"/>
    <w:rsid w:val="00C160DD"/>
  </w:style>
  <w:style w:type="paragraph" w:styleId="ListParagraph">
    <w:name w:val="List Paragraph"/>
    <w:basedOn w:val="Normal"/>
    <w:uiPriority w:val="34"/>
    <w:qFormat/>
    <w:rsid w:val="00F6654F"/>
    <w:pPr>
      <w:ind w:left="720"/>
      <w:contextualSpacing/>
    </w:pPr>
  </w:style>
  <w:style w:type="character" w:styleId="Hyperlink">
    <w:name w:val="Hyperlink"/>
    <w:basedOn w:val="DefaultParagraphFont"/>
    <w:uiPriority w:val="99"/>
    <w:unhideWhenUsed/>
    <w:rsid w:val="00BF55CE"/>
    <w:rPr>
      <w:color w:val="0000FF" w:themeColor="hyperlink"/>
      <w:u w:val="single"/>
    </w:rPr>
  </w:style>
  <w:style w:type="paragraph" w:styleId="BalloonText">
    <w:name w:val="Balloon Text"/>
    <w:basedOn w:val="Normal"/>
    <w:link w:val="BalloonTextChar"/>
    <w:uiPriority w:val="99"/>
    <w:semiHidden/>
    <w:unhideWhenUsed/>
    <w:rsid w:val="00DC4944"/>
    <w:rPr>
      <w:rFonts w:ascii="Lucida Grande" w:hAnsi="Lucida Grande"/>
      <w:sz w:val="18"/>
      <w:szCs w:val="18"/>
    </w:rPr>
  </w:style>
  <w:style w:type="character" w:customStyle="1" w:styleId="BalloonTextChar">
    <w:name w:val="Balloon Text Char"/>
    <w:basedOn w:val="DefaultParagraphFont"/>
    <w:link w:val="BalloonText"/>
    <w:uiPriority w:val="99"/>
    <w:semiHidden/>
    <w:rsid w:val="00DC4944"/>
    <w:rPr>
      <w:rFonts w:ascii="Lucida Grande" w:hAnsi="Lucida Grande"/>
      <w:sz w:val="18"/>
      <w:szCs w:val="18"/>
    </w:rPr>
  </w:style>
  <w:style w:type="paragraph" w:styleId="Header">
    <w:name w:val="header"/>
    <w:basedOn w:val="Normal"/>
    <w:link w:val="HeaderChar"/>
    <w:uiPriority w:val="99"/>
    <w:unhideWhenUsed/>
    <w:rsid w:val="00DC4944"/>
    <w:pPr>
      <w:tabs>
        <w:tab w:val="center" w:pos="4320"/>
        <w:tab w:val="right" w:pos="8640"/>
      </w:tabs>
    </w:pPr>
  </w:style>
  <w:style w:type="character" w:customStyle="1" w:styleId="HeaderChar">
    <w:name w:val="Header Char"/>
    <w:basedOn w:val="DefaultParagraphFont"/>
    <w:link w:val="Header"/>
    <w:uiPriority w:val="99"/>
    <w:rsid w:val="00DC4944"/>
  </w:style>
  <w:style w:type="paragraph" w:styleId="Footer">
    <w:name w:val="footer"/>
    <w:basedOn w:val="Normal"/>
    <w:link w:val="FooterChar"/>
    <w:uiPriority w:val="99"/>
    <w:unhideWhenUsed/>
    <w:rsid w:val="00DC4944"/>
    <w:pPr>
      <w:tabs>
        <w:tab w:val="center" w:pos="4320"/>
        <w:tab w:val="right" w:pos="8640"/>
      </w:tabs>
    </w:pPr>
  </w:style>
  <w:style w:type="character" w:customStyle="1" w:styleId="FooterChar">
    <w:name w:val="Footer Char"/>
    <w:basedOn w:val="DefaultParagraphFont"/>
    <w:link w:val="Footer"/>
    <w:uiPriority w:val="99"/>
    <w:rsid w:val="00DC4944"/>
  </w:style>
  <w:style w:type="character" w:styleId="CommentReference">
    <w:name w:val="annotation reference"/>
    <w:basedOn w:val="DefaultParagraphFont"/>
    <w:uiPriority w:val="99"/>
    <w:semiHidden/>
    <w:unhideWhenUsed/>
    <w:rsid w:val="00DC4944"/>
    <w:rPr>
      <w:sz w:val="18"/>
      <w:szCs w:val="18"/>
    </w:rPr>
  </w:style>
  <w:style w:type="paragraph" w:styleId="CommentText">
    <w:name w:val="annotation text"/>
    <w:basedOn w:val="Normal"/>
    <w:link w:val="CommentTextChar"/>
    <w:uiPriority w:val="99"/>
    <w:semiHidden/>
    <w:unhideWhenUsed/>
    <w:rsid w:val="00DC4944"/>
  </w:style>
  <w:style w:type="character" w:customStyle="1" w:styleId="CommentTextChar">
    <w:name w:val="Comment Text Char"/>
    <w:basedOn w:val="DefaultParagraphFont"/>
    <w:link w:val="CommentText"/>
    <w:uiPriority w:val="99"/>
    <w:semiHidden/>
    <w:rsid w:val="00DC4944"/>
  </w:style>
  <w:style w:type="paragraph" w:styleId="CommentSubject">
    <w:name w:val="annotation subject"/>
    <w:basedOn w:val="CommentText"/>
    <w:next w:val="CommentText"/>
    <w:link w:val="CommentSubjectChar"/>
    <w:uiPriority w:val="99"/>
    <w:semiHidden/>
    <w:unhideWhenUsed/>
    <w:rsid w:val="00DC4944"/>
    <w:rPr>
      <w:b/>
      <w:bCs/>
      <w:sz w:val="20"/>
      <w:szCs w:val="20"/>
    </w:rPr>
  </w:style>
  <w:style w:type="character" w:customStyle="1" w:styleId="CommentSubjectChar">
    <w:name w:val="Comment Subject Char"/>
    <w:basedOn w:val="CommentTextChar"/>
    <w:link w:val="CommentSubject"/>
    <w:uiPriority w:val="99"/>
    <w:semiHidden/>
    <w:rsid w:val="00DC4944"/>
    <w:rPr>
      <w:b/>
      <w:bCs/>
      <w:sz w:val="20"/>
      <w:szCs w:val="20"/>
    </w:rPr>
  </w:style>
  <w:style w:type="character" w:styleId="FollowedHyperlink">
    <w:name w:val="FollowedHyperlink"/>
    <w:basedOn w:val="DefaultParagraphFont"/>
    <w:uiPriority w:val="99"/>
    <w:semiHidden/>
    <w:unhideWhenUsed/>
    <w:rsid w:val="00C6144E"/>
    <w:rPr>
      <w:color w:val="800080" w:themeColor="followedHyperlink"/>
      <w:u w:val="single"/>
    </w:rPr>
  </w:style>
  <w:style w:type="paragraph" w:styleId="NormalWeb">
    <w:name w:val="Normal (Web)"/>
    <w:basedOn w:val="Normal"/>
    <w:uiPriority w:val="99"/>
    <w:semiHidden/>
    <w:unhideWhenUsed/>
    <w:rsid w:val="00EE46E4"/>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EE46E4"/>
    <w:rPr>
      <w:b/>
      <w:bCs/>
    </w:rPr>
  </w:style>
  <w:style w:type="character" w:styleId="Emphasis">
    <w:name w:val="Emphasis"/>
    <w:basedOn w:val="DefaultParagraphFont"/>
    <w:uiPriority w:val="20"/>
    <w:qFormat/>
    <w:rsid w:val="00EE46E4"/>
    <w:rPr>
      <w:i/>
      <w:iCs/>
    </w:rPr>
  </w:style>
  <w:style w:type="character" w:styleId="PageNumber">
    <w:name w:val="page number"/>
    <w:basedOn w:val="DefaultParagraphFont"/>
    <w:uiPriority w:val="99"/>
    <w:semiHidden/>
    <w:unhideWhenUsed/>
    <w:rsid w:val="00216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604587">
      <w:bodyDiv w:val="1"/>
      <w:marLeft w:val="0"/>
      <w:marRight w:val="0"/>
      <w:marTop w:val="0"/>
      <w:marBottom w:val="0"/>
      <w:divBdr>
        <w:top w:val="none" w:sz="0" w:space="0" w:color="auto"/>
        <w:left w:val="none" w:sz="0" w:space="0" w:color="auto"/>
        <w:bottom w:val="none" w:sz="0" w:space="0" w:color="auto"/>
        <w:right w:val="none" w:sz="0" w:space="0" w:color="auto"/>
      </w:divBdr>
    </w:div>
    <w:div w:id="1018312387">
      <w:bodyDiv w:val="1"/>
      <w:marLeft w:val="0"/>
      <w:marRight w:val="0"/>
      <w:marTop w:val="0"/>
      <w:marBottom w:val="0"/>
      <w:divBdr>
        <w:top w:val="none" w:sz="0" w:space="0" w:color="auto"/>
        <w:left w:val="none" w:sz="0" w:space="0" w:color="auto"/>
        <w:bottom w:val="none" w:sz="0" w:space="0" w:color="auto"/>
        <w:right w:val="none" w:sz="0" w:space="0" w:color="auto"/>
      </w:divBdr>
    </w:div>
    <w:div w:id="1386222975">
      <w:bodyDiv w:val="1"/>
      <w:marLeft w:val="0"/>
      <w:marRight w:val="0"/>
      <w:marTop w:val="0"/>
      <w:marBottom w:val="0"/>
      <w:divBdr>
        <w:top w:val="none" w:sz="0" w:space="0" w:color="auto"/>
        <w:left w:val="none" w:sz="0" w:space="0" w:color="auto"/>
        <w:bottom w:val="none" w:sz="0" w:space="0" w:color="auto"/>
        <w:right w:val="none" w:sz="0" w:space="0" w:color="auto"/>
      </w:divBdr>
      <w:divsChild>
        <w:div w:id="288754275">
          <w:marLeft w:val="0"/>
          <w:marRight w:val="0"/>
          <w:marTop w:val="0"/>
          <w:marBottom w:val="0"/>
          <w:divBdr>
            <w:top w:val="none" w:sz="0" w:space="0" w:color="auto"/>
            <w:left w:val="none" w:sz="0" w:space="0" w:color="auto"/>
            <w:bottom w:val="none" w:sz="0" w:space="0" w:color="auto"/>
            <w:right w:val="none" w:sz="0" w:space="0" w:color="auto"/>
          </w:divBdr>
        </w:div>
        <w:div w:id="2010404988">
          <w:marLeft w:val="0"/>
          <w:marRight w:val="0"/>
          <w:marTop w:val="0"/>
          <w:marBottom w:val="0"/>
          <w:divBdr>
            <w:top w:val="none" w:sz="0" w:space="0" w:color="auto"/>
            <w:left w:val="none" w:sz="0" w:space="0" w:color="auto"/>
            <w:bottom w:val="none" w:sz="0" w:space="0" w:color="auto"/>
            <w:right w:val="none" w:sz="0" w:space="0" w:color="auto"/>
          </w:divBdr>
        </w:div>
        <w:div w:id="1092312401">
          <w:marLeft w:val="0"/>
          <w:marRight w:val="0"/>
          <w:marTop w:val="0"/>
          <w:marBottom w:val="0"/>
          <w:divBdr>
            <w:top w:val="none" w:sz="0" w:space="0" w:color="auto"/>
            <w:left w:val="none" w:sz="0" w:space="0" w:color="auto"/>
            <w:bottom w:val="none" w:sz="0" w:space="0" w:color="auto"/>
            <w:right w:val="none" w:sz="0" w:space="0" w:color="auto"/>
          </w:divBdr>
        </w:div>
        <w:div w:id="219093561">
          <w:marLeft w:val="0"/>
          <w:marRight w:val="0"/>
          <w:marTop w:val="0"/>
          <w:marBottom w:val="0"/>
          <w:divBdr>
            <w:top w:val="none" w:sz="0" w:space="0" w:color="auto"/>
            <w:left w:val="none" w:sz="0" w:space="0" w:color="auto"/>
            <w:bottom w:val="none" w:sz="0" w:space="0" w:color="auto"/>
            <w:right w:val="none" w:sz="0" w:space="0" w:color="auto"/>
          </w:divBdr>
        </w:div>
        <w:div w:id="471335056">
          <w:marLeft w:val="0"/>
          <w:marRight w:val="0"/>
          <w:marTop w:val="0"/>
          <w:marBottom w:val="0"/>
          <w:divBdr>
            <w:top w:val="none" w:sz="0" w:space="0" w:color="auto"/>
            <w:left w:val="none" w:sz="0" w:space="0" w:color="auto"/>
            <w:bottom w:val="none" w:sz="0" w:space="0" w:color="auto"/>
            <w:right w:val="none" w:sz="0" w:space="0" w:color="auto"/>
          </w:divBdr>
        </w:div>
        <w:div w:id="332997495">
          <w:marLeft w:val="0"/>
          <w:marRight w:val="0"/>
          <w:marTop w:val="0"/>
          <w:marBottom w:val="0"/>
          <w:divBdr>
            <w:top w:val="none" w:sz="0" w:space="0" w:color="auto"/>
            <w:left w:val="none" w:sz="0" w:space="0" w:color="auto"/>
            <w:bottom w:val="none" w:sz="0" w:space="0" w:color="auto"/>
            <w:right w:val="none" w:sz="0" w:space="0" w:color="auto"/>
          </w:divBdr>
        </w:div>
        <w:div w:id="651255619">
          <w:marLeft w:val="0"/>
          <w:marRight w:val="0"/>
          <w:marTop w:val="0"/>
          <w:marBottom w:val="0"/>
          <w:divBdr>
            <w:top w:val="none" w:sz="0" w:space="0" w:color="auto"/>
            <w:left w:val="none" w:sz="0" w:space="0" w:color="auto"/>
            <w:bottom w:val="none" w:sz="0" w:space="0" w:color="auto"/>
            <w:right w:val="none" w:sz="0" w:space="0" w:color="auto"/>
          </w:divBdr>
        </w:div>
        <w:div w:id="79752831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B31BF-CAC9-DE44-94CD-72DA7C573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2186</Words>
  <Characters>12463</Characters>
  <Application>Microsoft Macintosh Word</Application>
  <DocSecurity>0</DocSecurity>
  <Lines>103</Lines>
  <Paragraphs>29</Paragraphs>
  <ScaleCrop>false</ScaleCrop>
  <Company>NYU Gallatin</Company>
  <LinksUpToDate>false</LinksUpToDate>
  <CharactersWithSpaces>14620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Tchen</dc:creator>
  <cp:keywords/>
  <dc:description/>
  <cp:lastModifiedBy>Jack Tchen</cp:lastModifiedBy>
  <cp:revision>5</cp:revision>
  <dcterms:created xsi:type="dcterms:W3CDTF">2016-01-28T11:51:00Z</dcterms:created>
  <dcterms:modified xsi:type="dcterms:W3CDTF">2016-01-28T14:46:00Z</dcterms:modified>
</cp:coreProperties>
</file>